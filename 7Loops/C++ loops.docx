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AB6" w:rsidRPr="00994AB6" w:rsidRDefault="00994AB6" w:rsidP="00994AB6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444444"/>
          <w:sz w:val="38"/>
          <w:szCs w:val="38"/>
        </w:rPr>
      </w:pPr>
      <w:r w:rsidRPr="00994AB6">
        <w:rPr>
          <w:rFonts w:ascii="Helvetica" w:eastAsia="Times New Roman" w:hAnsi="Helvetica" w:cs="Helvetica"/>
          <w:color w:val="444444"/>
          <w:sz w:val="38"/>
          <w:szCs w:val="38"/>
        </w:rPr>
        <w:t>C++ loops</w:t>
      </w:r>
    </w:p>
    <w:p w:rsidR="00994AB6" w:rsidRPr="00994AB6" w:rsidRDefault="00994AB6" w:rsidP="00994AB6">
      <w:pPr>
        <w:shd w:val="clear" w:color="auto" w:fill="FFFFFF"/>
        <w:spacing w:before="100" w:beforeAutospacing="1" w:after="100" w:afterAutospacing="1" w:line="540" w:lineRule="atLeast"/>
        <w:rPr>
          <w:ins w:id="0" w:author="Unknown"/>
          <w:rFonts w:ascii="Helvetica" w:eastAsia="Times New Roman" w:hAnsi="Helvetica" w:cs="Helvetica"/>
          <w:color w:val="444444"/>
          <w:sz w:val="27"/>
          <w:szCs w:val="27"/>
        </w:rPr>
      </w:pPr>
      <w:ins w:id="1" w:author="Unknown"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t>Put simply, loop enables your program to execute the block of code repeatedly. In C++, there are</w:t>
        </w:r>
        <w:r w:rsidRPr="00994AB6">
          <w:rPr>
            <w:rFonts w:ascii="Helvetica" w:eastAsia="Times New Roman" w:hAnsi="Helvetica" w:cs="Helvetica"/>
            <w:b/>
            <w:bCs/>
            <w:color w:val="444444"/>
            <w:sz w:val="27"/>
          </w:rPr>
          <w:t>for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t>,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b/>
            <w:bCs/>
            <w:color w:val="444444"/>
            <w:sz w:val="27"/>
          </w:rPr>
          <w:t>while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t>, and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b/>
            <w:bCs/>
            <w:color w:val="444444"/>
            <w:sz w:val="27"/>
          </w:rPr>
          <w:t>do while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t>loops that are discussed below.</w:t>
        </w:r>
      </w:ins>
    </w:p>
    <w:p w:rsidR="00994AB6" w:rsidRPr="00994AB6" w:rsidRDefault="00994AB6" w:rsidP="00994AB6">
      <w:pPr>
        <w:shd w:val="clear" w:color="auto" w:fill="FFFFFF"/>
        <w:spacing w:before="150" w:after="150" w:line="600" w:lineRule="atLeast"/>
        <w:outlineLvl w:val="2"/>
        <w:rPr>
          <w:ins w:id="2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3" w:author="Unknown">
        <w:r w:rsidRPr="00994AB6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t>For loop</w:t>
        </w:r>
      </w:ins>
    </w:p>
    <w:p w:rsidR="00994AB6" w:rsidRPr="00994AB6" w:rsidRDefault="00994AB6" w:rsidP="00994AB6">
      <w:pPr>
        <w:spacing w:after="0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</w:rPr>
      </w:pPr>
      <w:ins w:id="5" w:author="Unknown"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for(start value;condition;increment){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statement1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statement2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}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The code in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b/>
            <w:bCs/>
            <w:color w:val="444444"/>
            <w:sz w:val="27"/>
          </w:rPr>
          <w:t>for loop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will be executed from the start value until the condition is met. The increment will be added continuously to the start value until the condition is met. Example: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 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int i;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    for (i = 1; i &lt;=10; i++)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       count&lt;&lt;"\C++ programming";//The words C++ programming will be printed 10 times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 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</w:ins>
    </w:p>
    <w:p w:rsidR="00994AB6" w:rsidRPr="00994AB6" w:rsidRDefault="00994AB6" w:rsidP="00994AB6">
      <w:pPr>
        <w:shd w:val="clear" w:color="auto" w:fill="FFFFFF"/>
        <w:spacing w:before="150" w:after="150" w:line="600" w:lineRule="atLeast"/>
        <w:outlineLvl w:val="2"/>
        <w:rPr>
          <w:ins w:id="6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7" w:author="Unknown">
        <w:r w:rsidRPr="00994AB6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t>While Loop</w:t>
        </w:r>
      </w:ins>
    </w:p>
    <w:p w:rsidR="00994AB6" w:rsidRPr="00994AB6" w:rsidRDefault="00994AB6" w:rsidP="00994AB6">
      <w:pPr>
        <w:spacing w:after="0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The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b/>
            <w:bCs/>
            <w:color w:val="444444"/>
            <w:sz w:val="27"/>
          </w:rPr>
          <w:t>while loop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executes code repeatedly if the condition is still true.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while(condition){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 statement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 statement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---------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}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lastRenderedPageBreak/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Example: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i = 1;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while (i &lt;= 10)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{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 cout &lt;&lt; "\nC++";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 i = i + 1;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}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</w:ins>
    </w:p>
    <w:p w:rsidR="00994AB6" w:rsidRPr="00994AB6" w:rsidRDefault="00994AB6" w:rsidP="00994AB6">
      <w:pPr>
        <w:shd w:val="clear" w:color="auto" w:fill="FFFFFF"/>
        <w:spacing w:before="150" w:after="150" w:line="600" w:lineRule="atLeast"/>
        <w:outlineLvl w:val="2"/>
        <w:rPr>
          <w:ins w:id="10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11" w:author="Unknown">
        <w:r w:rsidRPr="00994AB6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br/>
          <w:t>Do While Loop</w:t>
        </w:r>
      </w:ins>
    </w:p>
    <w:p w:rsidR="00994AB6" w:rsidRPr="00994AB6" w:rsidRDefault="00994AB6" w:rsidP="00994AB6">
      <w:pPr>
        <w:spacing w:after="0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</w:rPr>
      </w:pPr>
      <w:ins w:id="13" w:author="Unknown"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The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b/>
            <w:bCs/>
            <w:color w:val="444444"/>
            <w:sz w:val="27"/>
          </w:rPr>
          <w:t>do while loop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tests the condition at the bottom of the loop.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i = 1;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do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{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 cout &lt;&lt; "\nC++ do while loop";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 i = i + 1;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}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while (i &lt;= 10);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</w:ins>
    </w:p>
    <w:p w:rsidR="00994AB6" w:rsidRPr="00994AB6" w:rsidRDefault="00994AB6" w:rsidP="00994AB6">
      <w:pPr>
        <w:shd w:val="clear" w:color="auto" w:fill="FFFFFF"/>
        <w:spacing w:before="150" w:after="150" w:line="600" w:lineRule="atLeast"/>
        <w:outlineLvl w:val="2"/>
        <w:rPr>
          <w:ins w:id="14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15" w:author="Unknown">
        <w:r w:rsidRPr="00994AB6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t>Break</w:t>
        </w:r>
      </w:ins>
    </w:p>
    <w:p w:rsidR="00994AB6" w:rsidRPr="00994AB6" w:rsidRDefault="00994AB6" w:rsidP="00994AB6">
      <w:pPr>
        <w:spacing w:after="0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</w:rPr>
      </w:pPr>
      <w:ins w:id="17" w:author="Unknown"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The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b/>
            <w:bCs/>
            <w:color w:val="444444"/>
            <w:sz w:val="27"/>
          </w:rPr>
          <w:t>break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command can be used to exit a loop at any time.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Example: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i;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for (i = 1; i &lt;= 10; i++)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{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 cout &lt;&lt; "\nI like C++";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if(i==5) break;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}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 the above example, the program will print “I like C++” 5 times and then the loop will exit.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</w:ins>
    </w:p>
    <w:p w:rsidR="00994AB6" w:rsidRPr="00994AB6" w:rsidRDefault="00994AB6" w:rsidP="00994AB6">
      <w:pPr>
        <w:shd w:val="clear" w:color="auto" w:fill="FFFFFF"/>
        <w:spacing w:before="150" w:after="150" w:line="600" w:lineRule="atLeast"/>
        <w:outlineLvl w:val="2"/>
        <w:rPr>
          <w:ins w:id="18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19" w:author="Unknown">
        <w:r w:rsidRPr="00994AB6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lastRenderedPageBreak/>
          <w:t>Continue</w:t>
        </w:r>
      </w:ins>
    </w:p>
    <w:p w:rsidR="00325532" w:rsidRDefault="00994AB6" w:rsidP="00994AB6">
      <w:ins w:id="20" w:author="Unknown"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The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b/>
            <w:bCs/>
            <w:color w:val="444444"/>
            <w:sz w:val="27"/>
          </w:rPr>
          <w:t>continue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command lets the program start the next iteration of the loop.</w:t>
        </w:r>
        <w:r w:rsidRPr="00994AB6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Example: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i=1;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while(i &lt;= 5)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{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 continue;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 cout &lt;&lt; "\nI like C++";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i=i+1;</w:t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994AB6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}</w:t>
        </w:r>
      </w:ins>
    </w:p>
    <w:sectPr w:rsidR="00325532" w:rsidSect="003255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AEB" w:rsidRDefault="001C4AEB" w:rsidP="00994AB6">
      <w:pPr>
        <w:spacing w:after="0" w:line="240" w:lineRule="auto"/>
      </w:pPr>
      <w:r>
        <w:separator/>
      </w:r>
    </w:p>
  </w:endnote>
  <w:endnote w:type="continuationSeparator" w:id="1">
    <w:p w:rsidR="001C4AEB" w:rsidRDefault="001C4AEB" w:rsidP="0099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AEB" w:rsidRDefault="001C4AEB" w:rsidP="00994AB6">
      <w:pPr>
        <w:spacing w:after="0" w:line="240" w:lineRule="auto"/>
      </w:pPr>
      <w:r>
        <w:separator/>
      </w:r>
    </w:p>
  </w:footnote>
  <w:footnote w:type="continuationSeparator" w:id="1">
    <w:p w:rsidR="001C4AEB" w:rsidRDefault="001C4AEB" w:rsidP="0099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AB6" w:rsidRPr="00994AB6" w:rsidRDefault="00994AB6" w:rsidP="00994AB6">
    <w:pPr>
      <w:shd w:val="clear" w:color="auto" w:fill="FFFFFF"/>
      <w:spacing w:before="150" w:after="150" w:line="240" w:lineRule="auto"/>
      <w:outlineLvl w:val="1"/>
      <w:rPr>
        <w:rFonts w:ascii="Helvetica" w:eastAsia="Times New Roman" w:hAnsi="Helvetica" w:cs="Helvetica"/>
        <w:color w:val="444444"/>
        <w:sz w:val="44"/>
        <w:szCs w:val="44"/>
      </w:rPr>
    </w:pPr>
    <w:r>
      <w:rPr>
        <w:rFonts w:ascii="Helvetica" w:eastAsia="Times New Roman" w:hAnsi="Helvetica" w:cs="Helvetica"/>
        <w:color w:val="444444"/>
        <w:sz w:val="38"/>
        <w:szCs w:val="38"/>
      </w:rPr>
      <w:t xml:space="preserve">                        </w:t>
    </w:r>
    <w:r w:rsidRPr="00994AB6">
      <w:rPr>
        <w:rFonts w:ascii="Helvetica" w:eastAsia="Times New Roman" w:hAnsi="Helvetica" w:cs="Helvetica"/>
        <w:color w:val="444444"/>
        <w:sz w:val="44"/>
        <w:szCs w:val="44"/>
      </w:rPr>
      <w:t>***C++ loops***</w:t>
    </w:r>
  </w:p>
  <w:p w:rsidR="00994AB6" w:rsidRDefault="00994A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4AB6"/>
    <w:rsid w:val="001C4AEB"/>
    <w:rsid w:val="00325532"/>
    <w:rsid w:val="00994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32"/>
  </w:style>
  <w:style w:type="paragraph" w:styleId="Heading2">
    <w:name w:val="heading 2"/>
    <w:basedOn w:val="Normal"/>
    <w:link w:val="Heading2Char"/>
    <w:uiPriority w:val="9"/>
    <w:qFormat/>
    <w:rsid w:val="00994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4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A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4A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4AB6"/>
    <w:rPr>
      <w:b/>
      <w:bCs/>
    </w:rPr>
  </w:style>
  <w:style w:type="character" w:customStyle="1" w:styleId="apple-converted-space">
    <w:name w:val="apple-converted-space"/>
    <w:basedOn w:val="DefaultParagraphFont"/>
    <w:rsid w:val="00994AB6"/>
  </w:style>
  <w:style w:type="paragraph" w:styleId="Header">
    <w:name w:val="header"/>
    <w:basedOn w:val="Normal"/>
    <w:link w:val="HeaderChar"/>
    <w:uiPriority w:val="99"/>
    <w:semiHidden/>
    <w:unhideWhenUsed/>
    <w:rsid w:val="0099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AB6"/>
  </w:style>
  <w:style w:type="paragraph" w:styleId="Footer">
    <w:name w:val="footer"/>
    <w:basedOn w:val="Normal"/>
    <w:link w:val="FooterChar"/>
    <w:uiPriority w:val="99"/>
    <w:semiHidden/>
    <w:unhideWhenUsed/>
    <w:rsid w:val="0099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A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203</Words>
  <Characters>1161</Characters>
  <Application>Microsoft Office Word</Application>
  <DocSecurity>0</DocSecurity>
  <Lines>9</Lines>
  <Paragraphs>2</Paragraphs>
  <ScaleCrop>false</ScaleCrop>
  <Company>MJ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ZEESHAN</dc:creator>
  <cp:keywords/>
  <dc:description/>
  <cp:lastModifiedBy>MJ ZEESHAN</cp:lastModifiedBy>
  <cp:revision>1</cp:revision>
  <dcterms:created xsi:type="dcterms:W3CDTF">2016-01-25T17:24:00Z</dcterms:created>
  <dcterms:modified xsi:type="dcterms:W3CDTF">2016-01-25T17:33:00Z</dcterms:modified>
</cp:coreProperties>
</file>
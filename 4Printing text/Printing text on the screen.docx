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9E1" w:rsidRPr="00AB39E1" w:rsidRDefault="00AB39E1" w:rsidP="00AB39E1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444444"/>
          <w:sz w:val="38"/>
          <w:szCs w:val="38"/>
        </w:rPr>
      </w:pPr>
      <w:r w:rsidRPr="00AB39E1">
        <w:rPr>
          <w:rFonts w:ascii="Helvetica" w:eastAsia="Times New Roman" w:hAnsi="Helvetica" w:cs="Helvetica"/>
          <w:color w:val="444444"/>
          <w:sz w:val="38"/>
          <w:szCs w:val="38"/>
        </w:rPr>
        <w:t>Printing text on the screen</w:t>
      </w:r>
    </w:p>
    <w:p w:rsidR="00AB39E1" w:rsidRPr="00AB39E1" w:rsidRDefault="00AB39E1" w:rsidP="00AB39E1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ins w:id="1" w:author="Unknown">
        <w:r w:rsidRPr="00AB39E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The</w:t>
        </w:r>
        <w:r w:rsidRPr="00AB39E1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AB39E1">
          <w:rPr>
            <w:rFonts w:ascii="Helvetica" w:eastAsia="Times New Roman" w:hAnsi="Helvetica" w:cs="Helvetica"/>
            <w:b/>
            <w:bCs/>
            <w:color w:val="444444"/>
            <w:sz w:val="27"/>
          </w:rPr>
          <w:t>cout</w:t>
        </w:r>
        <w:r w:rsidRPr="00AB39E1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command can be used to print the values of variables on the screen. If you want to print a string value, you need to place the string value in dobule quotes. To print a variable, you won't need to place the variable in double or single quotes. You can print many values or variables with a single cout statement. Each value or variable must be preceeded by the &lt;&lt; sign. See the example below.</w:t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Example:</w:t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char *s = "Dara";</w:t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cout &lt;&lt; "Your name is " &lt;&lt; s;</w:t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</w:ins>
    </w:p>
    <w:p w:rsidR="00AB39E1" w:rsidRPr="00AB39E1" w:rsidRDefault="00AB39E1" w:rsidP="00AB39E1">
      <w:pPr>
        <w:shd w:val="clear" w:color="auto" w:fill="FFFFFF"/>
        <w:spacing w:before="150" w:after="150" w:line="600" w:lineRule="atLeast"/>
        <w:outlineLvl w:val="2"/>
        <w:rPr>
          <w:ins w:id="2" w:author="Unknown"/>
          <w:rFonts w:ascii="Helvetica" w:eastAsia="Times New Roman" w:hAnsi="Helvetica" w:cs="Helvetica"/>
          <w:b/>
          <w:bCs/>
          <w:color w:val="444444"/>
          <w:sz w:val="32"/>
          <w:szCs w:val="32"/>
        </w:rPr>
      </w:pPr>
      <w:ins w:id="3" w:author="Unknown">
        <w:r w:rsidRPr="00AB39E1">
          <w:rPr>
            <w:rFonts w:ascii="Helvetica" w:eastAsia="Times New Roman" w:hAnsi="Helvetica" w:cs="Helvetica"/>
            <w:b/>
            <w:bCs/>
            <w:color w:val="444444"/>
            <w:sz w:val="32"/>
            <w:szCs w:val="32"/>
          </w:rPr>
          <w:t>Reading values from keyboard</w:t>
        </w:r>
      </w:ins>
    </w:p>
    <w:p w:rsidR="00AB39E1" w:rsidRPr="00AB39E1" w:rsidRDefault="00AB39E1" w:rsidP="00AB39E1">
      <w:pPr>
        <w:rPr>
          <w:rFonts w:ascii="Helvetica" w:eastAsia="Times New Roman" w:hAnsi="Helvetica" w:cs="Helvetica"/>
          <w:color w:val="444444"/>
          <w:sz w:val="27"/>
          <w:szCs w:val="27"/>
          <w:shd w:val="clear" w:color="auto" w:fill="FFFFFF"/>
        </w:rPr>
      </w:pPr>
      <w:ins w:id="4" w:author="Unknown">
        <w:r w:rsidRPr="00AB39E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The</w:t>
        </w:r>
        <w:r w:rsidRPr="00AB39E1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AB39E1">
          <w:rPr>
            <w:rFonts w:ascii="Helvetica" w:eastAsia="Times New Roman" w:hAnsi="Helvetica" w:cs="Helvetica"/>
            <w:b/>
            <w:bCs/>
            <w:color w:val="444444"/>
            <w:sz w:val="27"/>
          </w:rPr>
          <w:t>cin</w:t>
        </w:r>
        <w:r w:rsidRPr="00AB39E1">
          <w:rPr>
            <w:rFonts w:ascii="Helvetica" w:eastAsia="Times New Roman" w:hAnsi="Helvetica" w:cs="Helvetica"/>
            <w:b/>
            <w:bCs/>
            <w:color w:val="444444"/>
            <w:sz w:val="24"/>
            <w:szCs w:val="24"/>
          </w:rPr>
          <w:t> </w:t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command is used for reading values that are entered by the user. When you read a value you must store it in a variable. The below example prompts the user to enter his/her name. The s variable is used to store the characters of the name. You can use a single line of cin statement to input many values. Each variable that stores the value must be proceeded by the &gt;&gt; sign.</w:t>
        </w:r>
        <w:r w:rsidRPr="00AB39E1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Example:</w:t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char *s;</w:t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cout &lt;&lt; "Enter your name: ";</w:t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AB39E1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cin &gt;&gt; s;</w:t>
        </w:r>
      </w:ins>
    </w:p>
    <w:sectPr w:rsidR="00AB39E1" w:rsidRPr="00AB39E1" w:rsidSect="00B26F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5BF" w:rsidRDefault="00C545BF" w:rsidP="00AB39E1">
      <w:pPr>
        <w:spacing w:after="0" w:line="240" w:lineRule="auto"/>
      </w:pPr>
      <w:r>
        <w:separator/>
      </w:r>
    </w:p>
  </w:endnote>
  <w:endnote w:type="continuationSeparator" w:id="1">
    <w:p w:rsidR="00C545BF" w:rsidRDefault="00C545BF" w:rsidP="00AB3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5BF" w:rsidRDefault="00C545BF" w:rsidP="00AB39E1">
      <w:pPr>
        <w:spacing w:after="0" w:line="240" w:lineRule="auto"/>
      </w:pPr>
      <w:r>
        <w:separator/>
      </w:r>
    </w:p>
  </w:footnote>
  <w:footnote w:type="continuationSeparator" w:id="1">
    <w:p w:rsidR="00C545BF" w:rsidRDefault="00C545BF" w:rsidP="00AB3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9E1" w:rsidRPr="00AB39E1" w:rsidRDefault="00AB39E1">
    <w:pPr>
      <w:pStyle w:val="Header"/>
      <w:rPr>
        <w:sz w:val="44"/>
        <w:szCs w:val="44"/>
      </w:rPr>
    </w:pPr>
    <w:r>
      <w:rPr>
        <w:sz w:val="44"/>
        <w:szCs w:val="44"/>
      </w:rPr>
      <w:t xml:space="preserve">                     </w:t>
    </w:r>
    <w:r w:rsidRPr="00AB39E1">
      <w:rPr>
        <w:sz w:val="44"/>
        <w:szCs w:val="44"/>
      </w:rPr>
      <w:t>***Printing text ***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39E1"/>
    <w:rsid w:val="00AB39E1"/>
    <w:rsid w:val="00B26F24"/>
    <w:rsid w:val="00C54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F24"/>
  </w:style>
  <w:style w:type="paragraph" w:styleId="Heading2">
    <w:name w:val="heading 2"/>
    <w:basedOn w:val="Normal"/>
    <w:link w:val="Heading2Char"/>
    <w:uiPriority w:val="9"/>
    <w:qFormat/>
    <w:rsid w:val="00AB3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3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9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39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B39E1"/>
  </w:style>
  <w:style w:type="character" w:styleId="Strong">
    <w:name w:val="Strong"/>
    <w:basedOn w:val="DefaultParagraphFont"/>
    <w:uiPriority w:val="22"/>
    <w:qFormat/>
    <w:rsid w:val="00AB39E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B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39E1"/>
  </w:style>
  <w:style w:type="paragraph" w:styleId="Footer">
    <w:name w:val="footer"/>
    <w:basedOn w:val="Normal"/>
    <w:link w:val="FooterChar"/>
    <w:uiPriority w:val="99"/>
    <w:semiHidden/>
    <w:unhideWhenUsed/>
    <w:rsid w:val="00AB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39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818</Characters>
  <Application>Microsoft Office Word</Application>
  <DocSecurity>0</DocSecurity>
  <Lines>6</Lines>
  <Paragraphs>1</Paragraphs>
  <ScaleCrop>false</ScaleCrop>
  <Company>MJ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ZEESHAN</dc:creator>
  <cp:keywords/>
  <dc:description/>
  <cp:lastModifiedBy>MJ ZEESHAN</cp:lastModifiedBy>
  <cp:revision>1</cp:revision>
  <dcterms:created xsi:type="dcterms:W3CDTF">2016-01-24T15:54:00Z</dcterms:created>
  <dcterms:modified xsi:type="dcterms:W3CDTF">2016-01-24T16:02:00Z</dcterms:modified>
</cp:coreProperties>
</file>
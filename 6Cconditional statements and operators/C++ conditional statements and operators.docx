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F2E" w:rsidRPr="00275F2E" w:rsidRDefault="00275F2E" w:rsidP="00275F2E">
      <w:pPr>
        <w:shd w:val="clear" w:color="auto" w:fill="FFFFFF"/>
        <w:spacing w:before="150" w:after="150" w:line="240" w:lineRule="auto"/>
        <w:outlineLvl w:val="1"/>
        <w:rPr>
          <w:rFonts w:ascii="Helvetica" w:eastAsia="Times New Roman" w:hAnsi="Helvetica" w:cs="Helvetica"/>
          <w:color w:val="444444"/>
          <w:sz w:val="38"/>
          <w:szCs w:val="38"/>
        </w:rPr>
      </w:pPr>
      <w:r w:rsidRPr="00275F2E">
        <w:rPr>
          <w:rFonts w:ascii="Helvetica" w:eastAsia="Times New Roman" w:hAnsi="Helvetica" w:cs="Helvetica"/>
          <w:color w:val="444444"/>
          <w:sz w:val="38"/>
          <w:szCs w:val="38"/>
        </w:rPr>
        <w:t>C++ conditional statements and operators</w:t>
      </w:r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In C++, there are two conditional statements for making decisions. The two conditional statements are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</w:rPr>
          <w:t>if else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and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</w:rPr>
          <w:t>switch case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.</w:t>
        </w:r>
      </w:ins>
    </w:p>
    <w:p w:rsidR="00275F2E" w:rsidRPr="00275F2E" w:rsidRDefault="00275F2E" w:rsidP="00275F2E">
      <w:pPr>
        <w:shd w:val="clear" w:color="auto" w:fill="FFFFFF"/>
        <w:spacing w:before="150" w:after="150" w:line="600" w:lineRule="atLeast"/>
        <w:outlineLvl w:val="2"/>
        <w:rPr>
          <w:ins w:id="2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3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if/else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4" w:author="Unknown"/>
          <w:rFonts w:ascii="Helvetica" w:eastAsia="Times New Roman" w:hAnsi="Helvetica" w:cs="Helvetica"/>
          <w:color w:val="444444"/>
          <w:sz w:val="27"/>
          <w:szCs w:val="27"/>
        </w:rPr>
      </w:pPr>
      <w:ins w:id="5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If statement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will evaluate the condition. If it is true, it will execute the statements that follow it, otherwise, it will execute the statements in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else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block.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6" w:author="Unknown"/>
          <w:rFonts w:ascii="Helvetica" w:eastAsia="Times New Roman" w:hAnsi="Helvetica" w:cs="Helvetica"/>
          <w:color w:val="444444"/>
          <w:sz w:val="27"/>
          <w:szCs w:val="27"/>
        </w:rPr>
      </w:pPr>
      <w:ins w:id="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if statement without else: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8" w:author="Unknown"/>
          <w:rFonts w:ascii="Helvetica" w:eastAsia="Times New Roman" w:hAnsi="Helvetica" w:cs="Helvetica"/>
          <w:color w:val="444444"/>
          <w:sz w:val="27"/>
          <w:szCs w:val="27"/>
        </w:rPr>
      </w:pPr>
      <w:ins w:id="9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</w:rPr>
          <w:t>if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(</w:t>
        </w:r>
        <w:r w:rsidRPr="00275F2E">
          <w:rPr>
            <w:rFonts w:ascii="Helvetica" w:eastAsia="Times New Roman" w:hAnsi="Helvetica" w:cs="Helvetica"/>
            <w:i/>
            <w:iCs/>
            <w:color w:val="444444"/>
            <w:sz w:val="27"/>
            <w:szCs w:val="27"/>
          </w:rPr>
          <w:t>condition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) 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" w:author="Unknown">
        <w:r w:rsidRPr="00275F2E">
          <w:rPr>
            <w:rFonts w:ascii="Helvetica" w:eastAsia="Times New Roman" w:hAnsi="Helvetica" w:cs="Helvetica"/>
            <w:i/>
            <w:iCs/>
            <w:color w:val="444444"/>
            <w:sz w:val="27"/>
            <w:szCs w:val="27"/>
          </w:rPr>
          <w:t>    </w:t>
        </w:r>
        <w:r w:rsidRPr="00275F2E">
          <w:rPr>
            <w:rFonts w:ascii="Helvetica" w:eastAsia="Times New Roman" w:hAnsi="Helvetica" w:cs="Helvetica"/>
            <w:i/>
            <w:iCs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2" w:author="Unknown"/>
          <w:rFonts w:ascii="Helvetica" w:eastAsia="Times New Roman" w:hAnsi="Helvetica" w:cs="Helvetica"/>
          <w:color w:val="444444"/>
          <w:sz w:val="27"/>
          <w:szCs w:val="27"/>
        </w:rPr>
      </w:pPr>
      <w:ins w:id="1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 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4" w:author="Unknown"/>
          <w:rFonts w:ascii="Helvetica" w:eastAsia="Times New Roman" w:hAnsi="Helvetica" w:cs="Helvetica"/>
          <w:color w:val="444444"/>
          <w:sz w:val="27"/>
          <w:szCs w:val="27"/>
        </w:rPr>
      </w:pPr>
      <w:ins w:id="1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6" w:author="Unknown"/>
          <w:rFonts w:ascii="Helvetica" w:eastAsia="Times New Roman" w:hAnsi="Helvetica" w:cs="Helvetica"/>
          <w:color w:val="444444"/>
          <w:sz w:val="27"/>
          <w:szCs w:val="27"/>
        </w:rPr>
      </w:pPr>
      <w:ins w:id="1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or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8" w:author="Unknown"/>
          <w:rFonts w:ascii="Helvetica" w:eastAsia="Times New Roman" w:hAnsi="Helvetica" w:cs="Helvetica"/>
          <w:color w:val="444444"/>
          <w:sz w:val="27"/>
          <w:szCs w:val="27"/>
        </w:rPr>
      </w:pPr>
      <w:ins w:id="1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if statement with else: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20" w:author="Unknown"/>
          <w:rFonts w:ascii="Helvetica" w:eastAsia="Times New Roman" w:hAnsi="Helvetica" w:cs="Helvetica"/>
          <w:color w:val="444444"/>
          <w:sz w:val="27"/>
          <w:szCs w:val="27"/>
        </w:rPr>
      </w:pPr>
      <w:ins w:id="21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  <w:szCs w:val="27"/>
          </w:rPr>
          <w:t>if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(</w:t>
        </w:r>
        <w:r w:rsidRPr="00275F2E">
          <w:rPr>
            <w:rFonts w:ascii="Helvetica" w:eastAsia="Times New Roman" w:hAnsi="Helvetica" w:cs="Helvetica"/>
            <w:i/>
            <w:iCs/>
            <w:color w:val="444444"/>
            <w:sz w:val="27"/>
            <w:szCs w:val="27"/>
          </w:rPr>
          <w:t>condition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) 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22" w:author="Unknown"/>
          <w:rFonts w:ascii="Helvetica" w:eastAsia="Times New Roman" w:hAnsi="Helvetica" w:cs="Helvetica"/>
          <w:color w:val="444444"/>
          <w:sz w:val="27"/>
          <w:szCs w:val="27"/>
        </w:rPr>
      </w:pPr>
      <w:ins w:id="2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24" w:author="Unknown"/>
          <w:rFonts w:ascii="Helvetica" w:eastAsia="Times New Roman" w:hAnsi="Helvetica" w:cs="Helvetica"/>
          <w:color w:val="444444"/>
          <w:sz w:val="27"/>
          <w:szCs w:val="27"/>
        </w:rPr>
      </w:pPr>
      <w:ins w:id="2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t>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26" w:author="Unknown"/>
          <w:rFonts w:ascii="Helvetica" w:eastAsia="Times New Roman" w:hAnsi="Helvetica" w:cs="Helvetica"/>
          <w:color w:val="444444"/>
          <w:sz w:val="27"/>
          <w:szCs w:val="27"/>
        </w:rPr>
      </w:pPr>
      <w:ins w:id="2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28" w:author="Unknown"/>
          <w:rFonts w:ascii="Helvetica" w:eastAsia="Times New Roman" w:hAnsi="Helvetica" w:cs="Helvetica"/>
          <w:color w:val="444444"/>
          <w:sz w:val="27"/>
          <w:szCs w:val="27"/>
        </w:rPr>
      </w:pPr>
      <w:ins w:id="29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else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30" w:author="Unknown"/>
          <w:rFonts w:ascii="Helvetica" w:eastAsia="Times New Roman" w:hAnsi="Helvetica" w:cs="Helvetica"/>
          <w:color w:val="444444"/>
          <w:sz w:val="27"/>
          <w:szCs w:val="27"/>
        </w:rPr>
      </w:pPr>
      <w:ins w:id="3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32" w:author="Unknown"/>
          <w:rFonts w:ascii="Helvetica" w:eastAsia="Times New Roman" w:hAnsi="Helvetica" w:cs="Helvetica"/>
          <w:color w:val="444444"/>
          <w:sz w:val="27"/>
          <w:szCs w:val="27"/>
        </w:rPr>
      </w:pPr>
      <w:ins w:id="3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34" w:author="Unknown"/>
          <w:rFonts w:ascii="Helvetica" w:eastAsia="Times New Roman" w:hAnsi="Helvetica" w:cs="Helvetica"/>
          <w:color w:val="444444"/>
          <w:sz w:val="27"/>
          <w:szCs w:val="27"/>
        </w:rPr>
      </w:pPr>
      <w:ins w:id="3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36" w:author="Unknown"/>
          <w:rFonts w:ascii="Helvetica" w:eastAsia="Times New Roman" w:hAnsi="Helvetica" w:cs="Helvetica"/>
          <w:color w:val="444444"/>
          <w:sz w:val="27"/>
          <w:szCs w:val="27"/>
        </w:rPr>
      </w:pPr>
      <w:ins w:id="3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If you have more than one condition to check, you can use multiple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else if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statements: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38" w:author="Unknown"/>
          <w:rFonts w:ascii="Helvetica" w:eastAsia="Times New Roman" w:hAnsi="Helvetica" w:cs="Helvetica"/>
          <w:color w:val="444444"/>
          <w:sz w:val="27"/>
          <w:szCs w:val="27"/>
        </w:rPr>
      </w:pPr>
      <w:ins w:id="39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if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(condition1){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40" w:author="Unknown"/>
          <w:rFonts w:ascii="Helvetica" w:eastAsia="Times New Roman" w:hAnsi="Helvetica" w:cs="Helvetica"/>
          <w:color w:val="444444"/>
          <w:sz w:val="27"/>
          <w:szCs w:val="27"/>
        </w:rPr>
      </w:pPr>
      <w:ins w:id="4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42" w:author="Unknown"/>
          <w:rFonts w:ascii="Helvetica" w:eastAsia="Times New Roman" w:hAnsi="Helvetica" w:cs="Helvetica"/>
          <w:color w:val="444444"/>
          <w:sz w:val="27"/>
          <w:szCs w:val="27"/>
        </w:rPr>
      </w:pPr>
      <w:ins w:id="4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 Statement 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44" w:author="Unknown"/>
          <w:rFonts w:ascii="Helvetica" w:eastAsia="Times New Roman" w:hAnsi="Helvetica" w:cs="Helvetica"/>
          <w:color w:val="444444"/>
          <w:sz w:val="27"/>
          <w:szCs w:val="27"/>
        </w:rPr>
      </w:pPr>
      <w:ins w:id="4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46" w:author="Unknown"/>
          <w:rFonts w:ascii="Helvetica" w:eastAsia="Times New Roman" w:hAnsi="Helvetica" w:cs="Helvetica"/>
          <w:color w:val="444444"/>
          <w:sz w:val="27"/>
          <w:szCs w:val="27"/>
        </w:rPr>
      </w:pPr>
      <w:ins w:id="47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else if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(condition2){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48" w:author="Unknown"/>
          <w:rFonts w:ascii="Helvetica" w:eastAsia="Times New Roman" w:hAnsi="Helvetica" w:cs="Helvetica"/>
          <w:color w:val="444444"/>
          <w:sz w:val="27"/>
          <w:szCs w:val="27"/>
        </w:rPr>
      </w:pPr>
      <w:ins w:id="4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50" w:author="Unknown"/>
          <w:rFonts w:ascii="Helvetica" w:eastAsia="Times New Roman" w:hAnsi="Helvetica" w:cs="Helvetica"/>
          <w:color w:val="444444"/>
          <w:sz w:val="27"/>
          <w:szCs w:val="27"/>
        </w:rPr>
      </w:pPr>
      <w:ins w:id="5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 Statement 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52" w:author="Unknown"/>
          <w:rFonts w:ascii="Helvetica" w:eastAsia="Times New Roman" w:hAnsi="Helvetica" w:cs="Helvetica"/>
          <w:color w:val="444444"/>
          <w:sz w:val="27"/>
          <w:szCs w:val="27"/>
        </w:rPr>
      </w:pPr>
      <w:ins w:id="5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54" w:author="Unknown"/>
          <w:rFonts w:ascii="Helvetica" w:eastAsia="Times New Roman" w:hAnsi="Helvetica" w:cs="Helvetica"/>
          <w:color w:val="444444"/>
          <w:sz w:val="27"/>
          <w:szCs w:val="27"/>
        </w:rPr>
      </w:pPr>
      <w:ins w:id="55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lastRenderedPageBreak/>
          <w:t>else if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(condition3){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56" w:author="Unknown"/>
          <w:rFonts w:ascii="Helvetica" w:eastAsia="Times New Roman" w:hAnsi="Helvetica" w:cs="Helvetica"/>
          <w:color w:val="444444"/>
          <w:sz w:val="27"/>
          <w:szCs w:val="27"/>
        </w:rPr>
      </w:pPr>
      <w:ins w:id="5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58" w:author="Unknown"/>
          <w:rFonts w:ascii="Helvetica" w:eastAsia="Times New Roman" w:hAnsi="Helvetica" w:cs="Helvetica"/>
          <w:color w:val="444444"/>
          <w:sz w:val="27"/>
          <w:szCs w:val="27"/>
        </w:rPr>
      </w:pPr>
      <w:ins w:id="5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 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60" w:author="Unknown"/>
          <w:rFonts w:ascii="Helvetica" w:eastAsia="Times New Roman" w:hAnsi="Helvetica" w:cs="Helvetica"/>
          <w:color w:val="444444"/>
          <w:sz w:val="27"/>
          <w:szCs w:val="27"/>
        </w:rPr>
      </w:pPr>
      <w:ins w:id="6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62" w:author="Unknown"/>
          <w:rFonts w:ascii="Helvetica" w:eastAsia="Times New Roman" w:hAnsi="Helvetica" w:cs="Helvetica"/>
          <w:color w:val="444444"/>
          <w:sz w:val="27"/>
          <w:szCs w:val="27"/>
        </w:rPr>
      </w:pPr>
      <w:ins w:id="6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....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64" w:author="Unknown"/>
          <w:rFonts w:ascii="Helvetica" w:eastAsia="Times New Roman" w:hAnsi="Helvetica" w:cs="Helvetica"/>
          <w:color w:val="444444"/>
          <w:sz w:val="27"/>
          <w:szCs w:val="27"/>
        </w:rPr>
      </w:pPr>
      <w:ins w:id="65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else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66" w:author="Unknown"/>
          <w:rFonts w:ascii="Helvetica" w:eastAsia="Times New Roman" w:hAnsi="Helvetica" w:cs="Helvetica"/>
          <w:color w:val="444444"/>
          <w:sz w:val="27"/>
          <w:szCs w:val="27"/>
        </w:rPr>
      </w:pPr>
      <w:ins w:id="6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68" w:author="Unknown"/>
          <w:rFonts w:ascii="Helvetica" w:eastAsia="Times New Roman" w:hAnsi="Helvetica" w:cs="Helvetica"/>
          <w:color w:val="444444"/>
          <w:sz w:val="27"/>
          <w:szCs w:val="27"/>
        </w:rPr>
      </w:pPr>
      <w:ins w:id="6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 Statement 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70" w:author="Unknown"/>
          <w:rFonts w:ascii="Helvetica" w:eastAsia="Times New Roman" w:hAnsi="Helvetica" w:cs="Helvetica"/>
          <w:color w:val="444444"/>
          <w:sz w:val="27"/>
          <w:szCs w:val="27"/>
        </w:rPr>
      </w:pPr>
      <w:ins w:id="7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72" w:author="Unknown"/>
          <w:rFonts w:ascii="Helvetica" w:eastAsia="Times New Roman" w:hAnsi="Helvetica" w:cs="Helvetica"/>
          <w:color w:val="444444"/>
          <w:sz w:val="27"/>
          <w:szCs w:val="27"/>
        </w:rPr>
      </w:pPr>
      <w:ins w:id="7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74" w:author="Unknown"/>
          <w:rFonts w:ascii="Helvetica" w:eastAsia="Times New Roman" w:hAnsi="Helvetica" w:cs="Helvetica"/>
          <w:color w:val="444444"/>
          <w:sz w:val="27"/>
          <w:szCs w:val="27"/>
        </w:rPr>
      </w:pPr>
      <w:ins w:id="7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Example: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76" w:author="Unknown"/>
          <w:rFonts w:ascii="Helvetica" w:eastAsia="Times New Roman" w:hAnsi="Helvetica" w:cs="Helvetica"/>
          <w:color w:val="444444"/>
          <w:sz w:val="27"/>
          <w:szCs w:val="27"/>
        </w:rPr>
      </w:pPr>
      <w:ins w:id="7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int age;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cout &lt;&lt; "Enter your age: 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cin &gt;&gt; age;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if (age &gt;= 18)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cout &lt;&lt; "\nYou can play the game";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78" w:author="Unknown"/>
          <w:rFonts w:ascii="Helvetica" w:eastAsia="Times New Roman" w:hAnsi="Helvetica" w:cs="Helvetica"/>
          <w:color w:val="444444"/>
          <w:sz w:val="27"/>
          <w:szCs w:val="27"/>
        </w:rPr>
      </w:pPr>
      <w:ins w:id="7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else cout&lt;&lt; "\n You are not allowed to play the game";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80" w:author="Unknown"/>
          <w:rFonts w:ascii="Helvetica" w:eastAsia="Times New Roman" w:hAnsi="Helvetica" w:cs="Helvetica"/>
          <w:color w:val="444444"/>
          <w:sz w:val="27"/>
          <w:szCs w:val="27"/>
        </w:rPr>
      </w:pPr>
      <w:ins w:id="8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t> 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82" w:author="Unknown"/>
          <w:rFonts w:ascii="Helvetica" w:eastAsia="Times New Roman" w:hAnsi="Helvetica" w:cs="Helvetica"/>
          <w:color w:val="444444"/>
          <w:sz w:val="27"/>
          <w:szCs w:val="27"/>
        </w:rPr>
      </w:pPr>
      <w:ins w:id="8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The below table is the list of operators which can be used in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if else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statement.</w:t>
        </w:r>
      </w:ins>
    </w:p>
    <w:tbl>
      <w:tblPr>
        <w:tblW w:w="297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650"/>
        <w:gridCol w:w="2320"/>
      </w:tblGrid>
      <w:tr w:rsidR="00275F2E" w:rsidRPr="00275F2E" w:rsidTr="00275F2E">
        <w:trPr>
          <w:trHeight w:val="336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Sign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</w:rPr>
              <w:t>Meaning</w:t>
            </w:r>
          </w:p>
        </w:tc>
      </w:tr>
      <w:tr w:rsidR="00275F2E" w:rsidRPr="00275F2E" w:rsidTr="00275F2E">
        <w:trPr>
          <w:trHeight w:val="326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==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Equal</w:t>
            </w:r>
          </w:p>
        </w:tc>
      </w:tr>
      <w:tr w:rsidR="00275F2E" w:rsidRPr="00275F2E" w:rsidTr="00275F2E">
        <w:trPr>
          <w:trHeight w:val="326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!=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Not equal</w:t>
            </w:r>
          </w:p>
        </w:tc>
      </w:tr>
      <w:tr w:rsidR="00275F2E" w:rsidRPr="00275F2E" w:rsidTr="00275F2E">
        <w:trPr>
          <w:trHeight w:val="326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&gt; 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Greater than</w:t>
            </w:r>
          </w:p>
        </w:tc>
      </w:tr>
      <w:tr w:rsidR="00275F2E" w:rsidRPr="00275F2E" w:rsidTr="00275F2E">
        <w:trPr>
          <w:trHeight w:val="602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&gt;=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Greater than or equal to</w:t>
            </w:r>
          </w:p>
        </w:tc>
      </w:tr>
      <w:tr w:rsidR="00275F2E" w:rsidRPr="00275F2E" w:rsidTr="00275F2E">
        <w:trPr>
          <w:trHeight w:val="326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&lt; 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Less than</w:t>
            </w:r>
          </w:p>
        </w:tc>
      </w:tr>
      <w:tr w:rsidR="00275F2E" w:rsidRPr="00275F2E" w:rsidTr="00275F2E">
        <w:trPr>
          <w:trHeight w:val="336"/>
          <w:tblCellSpacing w:w="0" w:type="dxa"/>
        </w:trPr>
        <w:tc>
          <w:tcPr>
            <w:tcW w:w="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&lt;=</w:t>
            </w:r>
          </w:p>
        </w:tc>
        <w:tc>
          <w:tcPr>
            <w:tcW w:w="23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275F2E" w:rsidRPr="00275F2E" w:rsidRDefault="00275F2E" w:rsidP="00275F2E">
            <w:pPr>
              <w:spacing w:before="100" w:beforeAutospacing="1" w:after="100" w:afterAutospacing="1" w:line="540" w:lineRule="atLeast"/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</w:pPr>
            <w:r w:rsidRPr="00275F2E">
              <w:rPr>
                <w:rFonts w:ascii="Helvetica" w:eastAsia="Times New Roman" w:hAnsi="Helvetica" w:cs="Helvetica"/>
                <w:color w:val="444444"/>
                <w:sz w:val="27"/>
                <w:szCs w:val="27"/>
              </w:rPr>
              <w:t>Less than or equal to</w:t>
            </w:r>
          </w:p>
        </w:tc>
      </w:tr>
    </w:tbl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84" w:author="Unknown"/>
          <w:rFonts w:ascii="Helvetica" w:eastAsia="Times New Roman" w:hAnsi="Helvetica" w:cs="Helvetica"/>
          <w:color w:val="444444"/>
          <w:sz w:val="27"/>
          <w:szCs w:val="27"/>
        </w:rPr>
      </w:pPr>
      <w:ins w:id="8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If you want to put more than one statement in an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 if else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statement then you must write them in curly brackets.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86" w:author="Unknown"/>
          <w:rFonts w:ascii="Helvetica" w:eastAsia="Times New Roman" w:hAnsi="Helvetica" w:cs="Helvetica"/>
          <w:color w:val="444444"/>
          <w:sz w:val="27"/>
          <w:szCs w:val="27"/>
        </w:rPr>
      </w:pPr>
      <w:ins w:id="8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Example: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88" w:author="Unknown"/>
          <w:rFonts w:ascii="Helvetica" w:eastAsia="Times New Roman" w:hAnsi="Helvetica" w:cs="Helvetica"/>
          <w:color w:val="444444"/>
          <w:sz w:val="27"/>
          <w:szCs w:val="27"/>
        </w:rPr>
      </w:pPr>
      <w:ins w:id="8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int age;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cout &lt;&lt; "Enter your age: 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cin &gt;&gt; age;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if (age == 18)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{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t>   cout &lt;&lt; "\nYou are 18 years old. 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cout &lt;&lt; "\nYou are allowed to play the game";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90" w:author="Unknown"/>
          <w:rFonts w:ascii="Helvetica" w:eastAsia="Times New Roman" w:hAnsi="Helvetica" w:cs="Helvetica"/>
          <w:color w:val="444444"/>
          <w:sz w:val="27"/>
          <w:szCs w:val="27"/>
        </w:rPr>
      </w:pPr>
      <w:ins w:id="9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Note: if/else statements can be nested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92" w:author="Unknown"/>
          <w:rFonts w:ascii="Helvetica" w:eastAsia="Times New Roman" w:hAnsi="Helvetica" w:cs="Helvetica"/>
          <w:color w:val="444444"/>
          <w:sz w:val="27"/>
          <w:szCs w:val="27"/>
        </w:rPr>
      </w:pPr>
      <w:ins w:id="9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Example: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94" w:author="Unknown"/>
          <w:rFonts w:ascii="Helvetica" w:eastAsia="Times New Roman" w:hAnsi="Helvetica" w:cs="Helvetica"/>
          <w:color w:val="444444"/>
          <w:sz w:val="27"/>
          <w:szCs w:val="27"/>
        </w:rPr>
      </w:pPr>
      <w:ins w:id="9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string user[20], password[30];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cout &lt;&lt; "Enter username: 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cin &gt;&gt; user;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cout &lt;&lt; "\nEnter password: 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cin &gt;&gt; password;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if (user =="dara")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if (password == "12345")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   cout &lt;&lt; "\nWelcome"&lt;&lt;"  "&lt;&lt;user;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96" w:author="Unknown"/>
          <w:rFonts w:ascii="Helvetica" w:eastAsia="Times New Roman" w:hAnsi="Helvetica" w:cs="Helvetica"/>
          <w:color w:val="444444"/>
          <w:sz w:val="27"/>
          <w:szCs w:val="27"/>
        </w:rPr>
      </w:pPr>
      <w:ins w:id="9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  else cout&lt;&lt;"\nInvalid login! Try again";</w:t>
        </w:r>
      </w:ins>
    </w:p>
    <w:p w:rsidR="00275F2E" w:rsidRPr="00275F2E" w:rsidRDefault="00275F2E" w:rsidP="00275F2E">
      <w:pPr>
        <w:shd w:val="clear" w:color="auto" w:fill="FFFFFF"/>
        <w:spacing w:before="150" w:after="150" w:line="600" w:lineRule="atLeast"/>
        <w:outlineLvl w:val="2"/>
        <w:rPr>
          <w:ins w:id="98" w:author="Unknown"/>
          <w:rFonts w:ascii="Helvetica" w:eastAsia="Times New Roman" w:hAnsi="Helvetica" w:cs="Helvetica"/>
          <w:b/>
          <w:bCs/>
          <w:color w:val="444444"/>
          <w:sz w:val="32"/>
          <w:szCs w:val="32"/>
        </w:rPr>
      </w:pPr>
      <w:ins w:id="99" w:author="Unknown">
        <w:r w:rsidRPr="00275F2E">
          <w:rPr>
            <w:rFonts w:ascii="Helvetica" w:eastAsia="Times New Roman" w:hAnsi="Helvetica" w:cs="Helvetica"/>
            <w:b/>
            <w:bCs/>
            <w:color w:val="444444"/>
            <w:sz w:val="32"/>
            <w:szCs w:val="32"/>
          </w:rPr>
          <w:t>Switch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0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0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The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 switch statement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can be used to test for multiple values of a variable. The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break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keyword lets the program stop when the desire value is met. The</w:t>
        </w:r>
        <w:r w:rsidRPr="00275F2E">
          <w:rPr>
            <w:rFonts w:ascii="Helvetica" w:eastAsia="Times New Roman" w:hAnsi="Helvetica" w:cs="Helvetica"/>
            <w:color w:val="444444"/>
            <w:sz w:val="27"/>
          </w:rPr>
          <w:t> </w:t>
        </w:r>
        <w:r w:rsidRPr="00275F2E">
          <w:rPr>
            <w:rFonts w:ascii="Helvetica" w:eastAsia="Times New Roman" w:hAnsi="Helvetica" w:cs="Helvetica"/>
            <w:b/>
            <w:bCs/>
            <w:color w:val="444444"/>
            <w:sz w:val="27"/>
          </w:rPr>
          <w:t>default 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keyword lets the program execute the statements that follow it when the desire value is not met.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02" w:author="Unknown"/>
          <w:rFonts w:ascii="Helvetica" w:eastAsia="Times New Roman" w:hAnsi="Helvetica" w:cs="Helvetica"/>
          <w:color w:val="444444"/>
          <w:sz w:val="27"/>
          <w:szCs w:val="27"/>
        </w:rPr>
      </w:pPr>
      <w:ins w:id="10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t>switch(variable)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04" w:author="Unknown"/>
          <w:rFonts w:ascii="Helvetica" w:eastAsia="Times New Roman" w:hAnsi="Helvetica" w:cs="Helvetica"/>
          <w:color w:val="444444"/>
          <w:sz w:val="27"/>
          <w:szCs w:val="27"/>
        </w:rPr>
      </w:pPr>
      <w:ins w:id="10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{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06" w:author="Unknown"/>
          <w:rFonts w:ascii="Helvetica" w:eastAsia="Times New Roman" w:hAnsi="Helvetica" w:cs="Helvetica"/>
          <w:color w:val="444444"/>
          <w:sz w:val="27"/>
          <w:szCs w:val="27"/>
        </w:rPr>
      </w:pPr>
      <w:ins w:id="10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case val1: statement1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08" w:author="Unknown"/>
          <w:rFonts w:ascii="Helvetica" w:eastAsia="Times New Roman" w:hAnsi="Helvetica" w:cs="Helvetica"/>
          <w:color w:val="444444"/>
          <w:sz w:val="27"/>
          <w:szCs w:val="27"/>
        </w:rPr>
      </w:pPr>
      <w:ins w:id="10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      break;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1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case val2: statement2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12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        break;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14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5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………………………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16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7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default: statement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18" w:author="Unknown"/>
          <w:rFonts w:ascii="Helvetica" w:eastAsia="Times New Roman" w:hAnsi="Helvetica" w:cs="Helvetica"/>
          <w:color w:val="444444"/>
          <w:sz w:val="27"/>
          <w:szCs w:val="27"/>
        </w:rPr>
      </w:pPr>
      <w:ins w:id="119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}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20" w:author="Unknown"/>
          <w:rFonts w:ascii="Helvetica" w:eastAsia="Times New Roman" w:hAnsi="Helvetica" w:cs="Helvetica"/>
          <w:color w:val="444444"/>
          <w:sz w:val="27"/>
          <w:szCs w:val="27"/>
        </w:rPr>
      </w:pPr>
      <w:ins w:id="121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Example:</w:t>
        </w:r>
      </w:ins>
    </w:p>
    <w:p w:rsidR="00275F2E" w:rsidRPr="00275F2E" w:rsidRDefault="00275F2E" w:rsidP="00275F2E">
      <w:pPr>
        <w:shd w:val="clear" w:color="auto" w:fill="FFFFFF"/>
        <w:spacing w:before="100" w:beforeAutospacing="1" w:after="100" w:afterAutospacing="1" w:line="540" w:lineRule="atLeast"/>
        <w:rPr>
          <w:ins w:id="122" w:author="Unknown"/>
          <w:rFonts w:ascii="Helvetica" w:eastAsia="Times New Roman" w:hAnsi="Helvetica" w:cs="Helvetica"/>
          <w:color w:val="444444"/>
          <w:sz w:val="27"/>
          <w:szCs w:val="27"/>
        </w:rPr>
      </w:pPr>
      <w:ins w:id="123" w:author="Unknown"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t>int age;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cout &lt;&lt; "Enter your age: 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cin &gt;&gt; age;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switch (age)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{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case 1: cout &lt;&lt; "You are 1 year old";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        break;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case 2: cout &lt;&lt; "You are 2 years old";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lastRenderedPageBreak/>
          <w:t>           break;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case 3: cout &lt;&lt; "You are 3 years old";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        break;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   default: cout &lt;&lt; "You are older than 3 years";</w:t>
        </w:r>
        <w:r w:rsidRPr="00275F2E">
          <w:rPr>
            <w:rFonts w:ascii="Helvetica" w:eastAsia="Times New Roman" w:hAnsi="Helvetica" w:cs="Helvetica"/>
            <w:color w:val="444444"/>
            <w:sz w:val="27"/>
            <w:szCs w:val="27"/>
          </w:rPr>
          <w:br/>
          <w:t>}</w:t>
        </w:r>
      </w:ins>
    </w:p>
    <w:p w:rsidR="00325532" w:rsidRDefault="00325532"/>
    <w:sectPr w:rsidR="00325532" w:rsidSect="0032553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0E67" w:rsidRDefault="00AC0E67" w:rsidP="00275F2E">
      <w:pPr>
        <w:spacing w:after="0" w:line="240" w:lineRule="auto"/>
      </w:pPr>
      <w:r>
        <w:separator/>
      </w:r>
    </w:p>
  </w:endnote>
  <w:endnote w:type="continuationSeparator" w:id="1">
    <w:p w:rsidR="00AC0E67" w:rsidRDefault="00AC0E67" w:rsidP="00275F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0E67" w:rsidRDefault="00AC0E67" w:rsidP="00275F2E">
      <w:pPr>
        <w:spacing w:after="0" w:line="240" w:lineRule="auto"/>
      </w:pPr>
      <w:r>
        <w:separator/>
      </w:r>
    </w:p>
  </w:footnote>
  <w:footnote w:type="continuationSeparator" w:id="1">
    <w:p w:rsidR="00AC0E67" w:rsidRDefault="00AC0E67" w:rsidP="00275F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5F2E" w:rsidRPr="00275F2E" w:rsidRDefault="00275F2E" w:rsidP="00275F2E">
    <w:pPr>
      <w:shd w:val="clear" w:color="auto" w:fill="FFFFFF"/>
      <w:spacing w:before="150" w:after="150" w:line="240" w:lineRule="auto"/>
      <w:outlineLvl w:val="1"/>
      <w:rPr>
        <w:rFonts w:ascii="Helvetica" w:eastAsia="Times New Roman" w:hAnsi="Helvetica" w:cs="Helvetica"/>
        <w:b/>
        <w:color w:val="444444"/>
        <w:sz w:val="40"/>
        <w:szCs w:val="40"/>
      </w:rPr>
    </w:pPr>
    <w:r w:rsidRPr="00275F2E">
      <w:rPr>
        <w:rFonts w:ascii="Helvetica" w:eastAsia="Times New Roman" w:hAnsi="Helvetica" w:cs="Helvetica"/>
        <w:b/>
        <w:color w:val="444444"/>
        <w:sz w:val="40"/>
        <w:szCs w:val="40"/>
      </w:rPr>
      <w:t xml:space="preserve">   ***C++ conditional statements and operators***</w:t>
    </w:r>
  </w:p>
  <w:p w:rsidR="00275F2E" w:rsidRDefault="00275F2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75F2E"/>
    <w:rsid w:val="00275F2E"/>
    <w:rsid w:val="00325532"/>
    <w:rsid w:val="00AC0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5532"/>
  </w:style>
  <w:style w:type="paragraph" w:styleId="Heading2">
    <w:name w:val="heading 2"/>
    <w:basedOn w:val="Normal"/>
    <w:link w:val="Heading2Char"/>
    <w:uiPriority w:val="9"/>
    <w:qFormat/>
    <w:rsid w:val="0027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7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75F2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75F2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27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75F2E"/>
  </w:style>
  <w:style w:type="character" w:styleId="Strong">
    <w:name w:val="Strong"/>
    <w:basedOn w:val="DefaultParagraphFont"/>
    <w:uiPriority w:val="22"/>
    <w:qFormat/>
    <w:rsid w:val="00275F2E"/>
    <w:rPr>
      <w:b/>
      <w:bCs/>
    </w:rPr>
  </w:style>
  <w:style w:type="character" w:customStyle="1" w:styleId="style17">
    <w:name w:val="style17"/>
    <w:basedOn w:val="DefaultParagraphFont"/>
    <w:rsid w:val="00275F2E"/>
  </w:style>
  <w:style w:type="paragraph" w:styleId="Header">
    <w:name w:val="header"/>
    <w:basedOn w:val="Normal"/>
    <w:link w:val="HeaderChar"/>
    <w:uiPriority w:val="99"/>
    <w:semiHidden/>
    <w:unhideWhenUsed/>
    <w:rsid w:val="0027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F2E"/>
  </w:style>
  <w:style w:type="paragraph" w:styleId="Footer">
    <w:name w:val="footer"/>
    <w:basedOn w:val="Normal"/>
    <w:link w:val="FooterChar"/>
    <w:uiPriority w:val="99"/>
    <w:semiHidden/>
    <w:unhideWhenUsed/>
    <w:rsid w:val="00275F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F2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02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364</Words>
  <Characters>2079</Characters>
  <Application>Microsoft Office Word</Application>
  <DocSecurity>0</DocSecurity>
  <Lines>17</Lines>
  <Paragraphs>4</Paragraphs>
  <ScaleCrop>false</ScaleCrop>
  <Company>MJ</Company>
  <LinksUpToDate>false</LinksUpToDate>
  <CharactersWithSpaces>2439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 ZEESHAN</dc:creator>
  <cp:keywords/>
  <dc:description/>
  <cp:lastModifiedBy>MJ ZEESHAN</cp:lastModifiedBy>
  <cp:revision>1</cp:revision>
  <dcterms:created xsi:type="dcterms:W3CDTF">2016-01-25T17:20:00Z</dcterms:created>
  <dcterms:modified xsi:type="dcterms:W3CDTF">2016-01-25T17:24:00Z</dcterms:modified>
</cp:coreProperties>
</file>
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31" w:rsidRPr="00BC0D31" w:rsidRDefault="00BC0D31" w:rsidP="00BC0D31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BC0D31">
        <w:rPr>
          <w:rFonts w:ascii="Helvetica" w:eastAsia="Times New Roman" w:hAnsi="Helvetica" w:cs="Helvetica"/>
          <w:color w:val="444444"/>
          <w:sz w:val="38"/>
          <w:szCs w:val="38"/>
        </w:rPr>
        <w:t>C++ variables and data types</w:t>
      </w:r>
    </w:p>
    <w:p w:rsidR="00BC0D31" w:rsidRPr="00BC0D31" w:rsidRDefault="00BC0D31" w:rsidP="00BC0D31">
      <w:pPr>
        <w:shd w:val="clear" w:color="auto" w:fill="FFFFFF"/>
        <w:spacing w:before="150" w:after="150" w:line="600" w:lineRule="atLeast"/>
        <w:outlineLvl w:val="2"/>
        <w:rPr>
          <w:ins w:id="0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Variable</w:t>
        </w:r>
      </w:ins>
    </w:p>
    <w:p w:rsidR="00BC0D31" w:rsidRPr="00BC0D31" w:rsidRDefault="00BC0D31" w:rsidP="00BC0D31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27"/>
          </w:rPr>
          <w:t>A variable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is what the program used to store a value in computer’s memory temporarily. The value stored in a memory location is cleaned when the program that uses it terminates.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BC0D31" w:rsidRPr="00BC0D31" w:rsidRDefault="00BC0D31" w:rsidP="00BC0D31">
      <w:pPr>
        <w:shd w:val="clear" w:color="auto" w:fill="FFFFFF"/>
        <w:spacing w:before="150" w:after="150" w:line="600" w:lineRule="atLeast"/>
        <w:outlineLvl w:val="2"/>
        <w:rPr>
          <w:ins w:id="4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5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Data type</w:t>
        </w:r>
      </w:ins>
    </w:p>
    <w:p w:rsidR="00BC0D31" w:rsidRPr="00BC0D31" w:rsidRDefault="00BC0D31" w:rsidP="00BC0D31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27"/>
          </w:rPr>
          <w:t>Data types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of variables tell the computer to store different types of values such as number, text, true/false, etc. They also inform the computer to reserve the different memory’s spaces for those variables.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4"/>
            <w:szCs w:val="24"/>
            <w:shd w:val="clear" w:color="auto" w:fill="FFFFFF"/>
          </w:rPr>
          <w:t>Here is a table of the data types of variables that can be used: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1"/>
        <w:gridCol w:w="2756"/>
        <w:gridCol w:w="2335"/>
      </w:tblGrid>
      <w:tr w:rsidR="00BC0D31" w:rsidRPr="00BC0D31" w:rsidTr="00BC0D31">
        <w:trPr>
          <w:trHeight w:val="624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before="100" w:beforeAutospacing="1" w:after="100" w:afterAutospacing="1" w:line="540" w:lineRule="atLeast"/>
              <w:jc w:val="center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</w:rPr>
              <w:t>Keyword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before="100" w:beforeAutospacing="1" w:after="100" w:afterAutospacing="1" w:line="540" w:lineRule="atLeast"/>
              <w:jc w:val="center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</w:rPr>
              <w:t>Type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before="100" w:beforeAutospacing="1" w:after="100" w:afterAutospacing="1" w:line="540" w:lineRule="atLeast"/>
              <w:jc w:val="center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</w:rPr>
              <w:t>Values</w:t>
            </w:r>
          </w:p>
        </w:tc>
      </w:tr>
      <w:tr w:rsidR="00BC0D31" w:rsidRPr="00BC0D31" w:rsidTr="00BC0D31">
        <w:trPr>
          <w:trHeight w:val="652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int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Numeric – Integer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-2 147 483 648 to 2 147 483 647</w:t>
            </w:r>
          </w:p>
        </w:tc>
      </w:tr>
      <w:tr w:rsidR="00BC0D31" w:rsidRPr="00BC0D31" w:rsidTr="00BC0D31">
        <w:trPr>
          <w:trHeight w:val="615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float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Numeric – Real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-3.4 * 10</w:t>
            </w:r>
            <w:r w:rsidRPr="00BC0D31">
              <w:rPr>
                <w:rFonts w:ascii="Helvetica" w:eastAsia="Times New Roman" w:hAnsi="Helvetica" w:cs="Helvetica"/>
                <w:color w:val="444444"/>
                <w:sz w:val="16"/>
                <w:szCs w:val="16"/>
                <w:vertAlign w:val="superscript"/>
              </w:rPr>
              <w:t>38</w:t>
            </w: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to 3.4 * 10</w:t>
            </w:r>
            <w:r w:rsidRPr="00BC0D31">
              <w:rPr>
                <w:rFonts w:ascii="Helvetica" w:eastAsia="Times New Roman" w:hAnsi="Helvetica" w:cs="Helvetica"/>
                <w:color w:val="444444"/>
                <w:sz w:val="16"/>
                <w:szCs w:val="16"/>
                <w:vertAlign w:val="superscript"/>
              </w:rPr>
              <w:t>38</w:t>
            </w:r>
          </w:p>
        </w:tc>
      </w:tr>
      <w:tr w:rsidR="00BC0D31" w:rsidRPr="00BC0D31" w:rsidTr="00BC0D31">
        <w:trPr>
          <w:trHeight w:val="602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double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Numeric – Real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-1.7 * 10</w:t>
            </w:r>
            <w:r w:rsidRPr="00BC0D31">
              <w:rPr>
                <w:rFonts w:ascii="Helvetica" w:eastAsia="Times New Roman" w:hAnsi="Helvetica" w:cs="Helvetica"/>
                <w:color w:val="444444"/>
                <w:sz w:val="16"/>
                <w:szCs w:val="16"/>
                <w:vertAlign w:val="superscript"/>
              </w:rPr>
              <w:t>308</w:t>
            </w: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to 1.7 * 10</w:t>
            </w:r>
            <w:r w:rsidRPr="00BC0D31">
              <w:rPr>
                <w:rFonts w:ascii="Helvetica" w:eastAsia="Times New Roman" w:hAnsi="Helvetica" w:cs="Helvetica"/>
                <w:color w:val="444444"/>
                <w:sz w:val="16"/>
                <w:szCs w:val="16"/>
                <w:vertAlign w:val="superscript"/>
              </w:rPr>
              <w:t>308</w:t>
            </w:r>
          </w:p>
        </w:tc>
      </w:tr>
      <w:tr w:rsidR="00BC0D31" w:rsidRPr="00BC0D31" w:rsidTr="00BC0D31">
        <w:trPr>
          <w:trHeight w:val="537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char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Character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All unicode characters</w:t>
            </w:r>
          </w:p>
        </w:tc>
      </w:tr>
      <w:tr w:rsidR="00BC0D31" w:rsidRPr="00BC0D31" w:rsidTr="00BC0D31">
        <w:trPr>
          <w:trHeight w:val="727"/>
          <w:tblCellSpacing w:w="15" w:type="dxa"/>
        </w:trPr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bool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Boolean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C0D31" w:rsidRPr="00BC0D31" w:rsidRDefault="00BC0D31" w:rsidP="00BC0D31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BC0D31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True or False</w:t>
            </w:r>
          </w:p>
        </w:tc>
      </w:tr>
    </w:tbl>
    <w:p w:rsidR="00BC0D31" w:rsidRPr="00BC0D31" w:rsidRDefault="00BC0D31" w:rsidP="00BC0D31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BC0D31" w:rsidRPr="00BC0D31" w:rsidRDefault="00BC0D31" w:rsidP="00BC0D31">
      <w:pPr>
        <w:shd w:val="clear" w:color="auto" w:fill="FFFFFF"/>
        <w:spacing w:before="150" w:after="150" w:line="600" w:lineRule="atLeast"/>
        <w:outlineLvl w:val="2"/>
        <w:rPr>
          <w:ins w:id="10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1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Declaring variables</w:t>
        </w:r>
      </w:ins>
    </w:p>
    <w:p w:rsidR="00BC0D31" w:rsidRPr="00BC0D31" w:rsidRDefault="00BC0D31" w:rsidP="00BC0D31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lastRenderedPageBreak/>
          <w:t>In C++, before you can use a variable to store any value, it must be declared. To declare a variable in C++ you must write down its name immediately after its data type.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a; //declare a variable named a to store an integer value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  <w:t>You can declare more than one variables of the same type on a single line by separating them with commas.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  <w:t>Example: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i, j;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</w:ins>
    </w:p>
    <w:p w:rsidR="00BC0D31" w:rsidRPr="00BC0D31" w:rsidRDefault="00BC0D31" w:rsidP="00BC0D31">
      <w:pPr>
        <w:shd w:val="clear" w:color="auto" w:fill="FFFFFF"/>
        <w:spacing w:before="150" w:after="150" w:line="600" w:lineRule="atLeast"/>
        <w:outlineLvl w:val="2"/>
        <w:rPr>
          <w:ins w:id="14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15" w:author="Unknown">
        <w:r w:rsidRPr="00BC0D31">
          <w:rPr>
            <w:rFonts w:ascii="Helvetica" w:eastAsia="Times New Roman" w:hAnsi="Helvetica" w:cs="Helvetica"/>
            <w:b/>
            <w:bCs/>
            <w:color w:val="444444"/>
            <w:sz w:val="32"/>
          </w:rPr>
          <w:t>Assigning values to variables</w:t>
        </w:r>
      </w:ins>
    </w:p>
    <w:p w:rsidR="00BC0D31" w:rsidRPr="00BC0D31" w:rsidRDefault="00BC0D31" w:rsidP="00BC0D31">
      <w:pPr>
        <w:shd w:val="clear" w:color="auto" w:fill="FFFFFF"/>
        <w:spacing w:before="100" w:beforeAutospacing="1" w:after="100" w:afterAutospacing="1" w:line="540" w:lineRule="atLeast"/>
        <w:rPr>
          <w:ins w:id="16" w:author="Unknown"/>
          <w:rFonts w:ascii="Helvetica" w:eastAsia="Times New Roman" w:hAnsi="Helvetica" w:cs="Helvetica"/>
          <w:color w:val="444444"/>
          <w:sz w:val="27"/>
          <w:szCs w:val="27"/>
        </w:rPr>
      </w:pPr>
      <w:ins w:id="17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t>Example: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int i = 5;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t> </w:t>
        </w:r>
      </w:ins>
    </w:p>
    <w:p w:rsidR="00BC0D31" w:rsidRPr="00BC0D31" w:rsidRDefault="00BC0D31" w:rsidP="00BC0D31">
      <w:pPr>
        <w:shd w:val="clear" w:color="auto" w:fill="FFFFFF"/>
        <w:spacing w:before="100" w:beforeAutospacing="1" w:after="100" w:afterAutospacing="1" w:line="540" w:lineRule="atLeast"/>
        <w:rPr>
          <w:ins w:id="18" w:author="Unknown"/>
          <w:rFonts w:ascii="Helvetica" w:eastAsia="Times New Roman" w:hAnsi="Helvetica" w:cs="Helvetica"/>
          <w:color w:val="444444"/>
          <w:sz w:val="27"/>
          <w:szCs w:val="27"/>
        </w:rPr>
      </w:pPr>
      <w:ins w:id="19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t>char c='a';</w:t>
        </w:r>
      </w:ins>
    </w:p>
    <w:p w:rsidR="00BC0D31" w:rsidRPr="00BC0D31" w:rsidRDefault="00BC0D31" w:rsidP="00BC0D31">
      <w:pPr>
        <w:shd w:val="clear" w:color="auto" w:fill="FFFFFF"/>
        <w:spacing w:before="100" w:beforeAutospacing="1" w:after="100" w:afterAutospacing="1" w:line="540" w:lineRule="atLeast"/>
        <w:rPr>
          <w:ins w:id="20" w:author="Unknown"/>
          <w:rFonts w:ascii="Helvetica" w:eastAsia="Times New Roman" w:hAnsi="Helvetica" w:cs="Helvetica"/>
          <w:color w:val="444444"/>
          <w:sz w:val="27"/>
          <w:szCs w:val="27"/>
        </w:rPr>
      </w:pPr>
      <w:ins w:id="21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Alternativly, you can write as shown below.</w:t>
        </w:r>
      </w:ins>
    </w:p>
    <w:p w:rsidR="00BC0D31" w:rsidRPr="00BC0D31" w:rsidRDefault="00BC0D31" w:rsidP="00BC0D31">
      <w:pPr>
        <w:shd w:val="clear" w:color="auto" w:fill="FFFFFF"/>
        <w:spacing w:before="100" w:beforeAutospacing="1" w:after="100" w:afterAutospacing="1" w:line="540" w:lineRule="atLeast"/>
        <w:rPr>
          <w:ins w:id="22" w:author="Unknown"/>
          <w:rFonts w:ascii="Helvetica" w:eastAsia="Times New Roman" w:hAnsi="Helvetica" w:cs="Helvetica"/>
          <w:color w:val="444444"/>
          <w:sz w:val="27"/>
          <w:szCs w:val="27"/>
        </w:rPr>
      </w:pPr>
      <w:ins w:id="23" w:author="Unknown"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int i;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BC0D31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char c;</w:t>
        </w:r>
        <w:r w:rsidRPr="00BC0D31">
          <w:rPr>
            <w:rFonts w:ascii="Helvetica" w:eastAsia="Times New Roman" w:hAnsi="Helvetica" w:cs="Helvetica"/>
            <w:color w:val="444444"/>
            <w:sz w:val="27"/>
          </w:rPr>
          <w:t> </w:t>
        </w:r>
      </w:ins>
    </w:p>
    <w:p w:rsidR="00B26F24" w:rsidRDefault="00B26F24"/>
    <w:sectPr w:rsidR="00B26F24" w:rsidSect="00B26F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272" w:rsidRDefault="00A06272" w:rsidP="00BC0D31">
      <w:pPr>
        <w:spacing w:after="0" w:line="240" w:lineRule="auto"/>
      </w:pPr>
      <w:r>
        <w:separator/>
      </w:r>
    </w:p>
  </w:endnote>
  <w:endnote w:type="continuationSeparator" w:id="1">
    <w:p w:rsidR="00A06272" w:rsidRDefault="00A06272" w:rsidP="00BC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272" w:rsidRDefault="00A06272" w:rsidP="00BC0D31">
      <w:pPr>
        <w:spacing w:after="0" w:line="240" w:lineRule="auto"/>
      </w:pPr>
      <w:r>
        <w:separator/>
      </w:r>
    </w:p>
  </w:footnote>
  <w:footnote w:type="continuationSeparator" w:id="1">
    <w:p w:rsidR="00A06272" w:rsidRDefault="00A06272" w:rsidP="00BC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D31" w:rsidRPr="00BC0D31" w:rsidRDefault="00BC0D31">
    <w:pPr>
      <w:pStyle w:val="Header"/>
      <w:rPr>
        <w:sz w:val="44"/>
        <w:szCs w:val="44"/>
      </w:rPr>
    </w:pPr>
    <w:r>
      <w:rPr>
        <w:sz w:val="44"/>
        <w:szCs w:val="44"/>
      </w:rPr>
      <w:t xml:space="preserve">      </w:t>
    </w:r>
    <w:r w:rsidRPr="00BC0D31">
      <w:rPr>
        <w:sz w:val="44"/>
        <w:szCs w:val="44"/>
      </w:rPr>
      <w:t>***C++ variable</w:t>
    </w:r>
    <w:r>
      <w:rPr>
        <w:sz w:val="44"/>
        <w:szCs w:val="44"/>
      </w:rPr>
      <w:t>s</w:t>
    </w:r>
    <w:r w:rsidRPr="00BC0D31">
      <w:rPr>
        <w:sz w:val="44"/>
        <w:szCs w:val="44"/>
      </w:rPr>
      <w:t xml:space="preserve"> and data types***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D31"/>
    <w:rsid w:val="00A06272"/>
    <w:rsid w:val="00B26F24"/>
    <w:rsid w:val="00BC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24"/>
  </w:style>
  <w:style w:type="paragraph" w:styleId="Heading2">
    <w:name w:val="heading 2"/>
    <w:basedOn w:val="Normal"/>
    <w:link w:val="Heading2Char"/>
    <w:uiPriority w:val="9"/>
    <w:qFormat/>
    <w:rsid w:val="00BC0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D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D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0D31"/>
    <w:rPr>
      <w:b/>
      <w:bCs/>
    </w:rPr>
  </w:style>
  <w:style w:type="character" w:customStyle="1" w:styleId="apple-converted-space">
    <w:name w:val="apple-converted-space"/>
    <w:basedOn w:val="DefaultParagraphFont"/>
    <w:rsid w:val="00BC0D31"/>
  </w:style>
  <w:style w:type="paragraph" w:styleId="NormalWeb">
    <w:name w:val="Normal (Web)"/>
    <w:basedOn w:val="Normal"/>
    <w:uiPriority w:val="99"/>
    <w:unhideWhenUsed/>
    <w:rsid w:val="00BC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3">
    <w:name w:val="style13"/>
    <w:basedOn w:val="DefaultParagraphFont"/>
    <w:rsid w:val="00BC0D31"/>
  </w:style>
  <w:style w:type="paragraph" w:styleId="Header">
    <w:name w:val="header"/>
    <w:basedOn w:val="Normal"/>
    <w:link w:val="HeaderChar"/>
    <w:uiPriority w:val="99"/>
    <w:semiHidden/>
    <w:unhideWhenUsed/>
    <w:rsid w:val="00BC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D31"/>
  </w:style>
  <w:style w:type="paragraph" w:styleId="Footer">
    <w:name w:val="footer"/>
    <w:basedOn w:val="Normal"/>
    <w:link w:val="FooterChar"/>
    <w:uiPriority w:val="99"/>
    <w:semiHidden/>
    <w:unhideWhenUsed/>
    <w:rsid w:val="00BC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1081</Characters>
  <Application>Microsoft Office Word</Application>
  <DocSecurity>0</DocSecurity>
  <Lines>9</Lines>
  <Paragraphs>2</Paragraphs>
  <ScaleCrop>false</ScaleCrop>
  <Company>MJ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2016-01-24T15:42:00Z</dcterms:created>
  <dcterms:modified xsi:type="dcterms:W3CDTF">2016-01-24T15:53:00Z</dcterms:modified>
</cp:coreProperties>
</file>
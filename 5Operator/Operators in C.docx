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109" w:rsidRPr="007C1109" w:rsidRDefault="007C1109" w:rsidP="007C1109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444444"/>
          <w:sz w:val="38"/>
          <w:szCs w:val="38"/>
        </w:rPr>
      </w:pPr>
      <w:r w:rsidRPr="007C1109">
        <w:rPr>
          <w:rFonts w:ascii="Helvetica" w:eastAsia="Times New Roman" w:hAnsi="Helvetica" w:cs="Helvetica"/>
          <w:color w:val="444444"/>
          <w:sz w:val="38"/>
          <w:szCs w:val="38"/>
        </w:rPr>
        <w:t>Operators in C++</w:t>
      </w:r>
    </w:p>
    <w:p w:rsidR="007C1109" w:rsidRPr="007C1109" w:rsidRDefault="007C1109" w:rsidP="007C1109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ins w:id="1" w:author="Unknown"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Once you have variables declared, you will do operations. An expression is the sequence of operands and operators to reduce in to one value.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C++ provides you a lot of operators as shown below.</w:t>
        </w:r>
      </w:ins>
    </w:p>
    <w:p w:rsidR="007C1109" w:rsidRPr="007C1109" w:rsidRDefault="007C1109" w:rsidP="007C1109">
      <w:pPr>
        <w:shd w:val="clear" w:color="auto" w:fill="FFFFFF"/>
        <w:spacing w:before="150" w:after="150" w:line="600" w:lineRule="atLeast"/>
        <w:outlineLvl w:val="2"/>
        <w:rPr>
          <w:ins w:id="2" w:author="Unknown"/>
          <w:rFonts w:ascii="Helvetica" w:eastAsia="Times New Roman" w:hAnsi="Helvetica" w:cs="Helvetica"/>
          <w:b/>
          <w:bCs/>
          <w:color w:val="444444"/>
          <w:sz w:val="32"/>
          <w:szCs w:val="32"/>
        </w:rPr>
      </w:pPr>
      <w:ins w:id="3" w:author="Unknown">
        <w:r w:rsidRPr="007C1109">
          <w:rPr>
            <w:rFonts w:ascii="Helvetica" w:eastAsia="Times New Roman" w:hAnsi="Helvetica" w:cs="Helvetica"/>
            <w:b/>
            <w:bCs/>
            <w:color w:val="444444"/>
            <w:sz w:val="32"/>
            <w:szCs w:val="32"/>
          </w:rPr>
          <w:t>-Assignment operator (=)</w:t>
        </w:r>
      </w:ins>
    </w:p>
    <w:p w:rsidR="007C1109" w:rsidRPr="007C1109" w:rsidRDefault="007C1109" w:rsidP="007C1109">
      <w:pPr>
        <w:spacing w:after="0" w:line="540" w:lineRule="atLeast"/>
        <w:rPr>
          <w:ins w:id="4" w:author="Unknown"/>
          <w:rFonts w:ascii="Helvetica" w:eastAsia="Times New Roman" w:hAnsi="Helvetica" w:cs="Helvetica"/>
          <w:b/>
          <w:bCs/>
          <w:color w:val="444444"/>
          <w:sz w:val="27"/>
          <w:szCs w:val="27"/>
          <w:shd w:val="clear" w:color="auto" w:fill="FFFFFF"/>
        </w:rPr>
      </w:pPr>
      <w:ins w:id="5" w:author="Unknown"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Assignment operator is used to assign a value to a variable.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Example: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int x;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int y;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x=10;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//assign 10 to x variable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y=x;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//assign x to y variable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</w:ins>
    </w:p>
    <w:p w:rsidR="007C1109" w:rsidRPr="007C1109" w:rsidRDefault="007C1109" w:rsidP="007C1109">
      <w:pPr>
        <w:spacing w:before="150" w:after="150" w:line="600" w:lineRule="atLeast"/>
        <w:outlineLvl w:val="2"/>
        <w:rPr>
          <w:ins w:id="6" w:author="Unknown"/>
          <w:rFonts w:ascii="Helvetica" w:eastAsia="Times New Roman" w:hAnsi="Helvetica" w:cs="Helvetica"/>
          <w:b/>
          <w:bCs/>
          <w:color w:val="444444"/>
          <w:sz w:val="32"/>
          <w:szCs w:val="32"/>
          <w:shd w:val="clear" w:color="auto" w:fill="FFFFFF"/>
        </w:rPr>
      </w:pPr>
      <w:ins w:id="7" w:author="Unknown">
        <w:r w:rsidRPr="007C1109">
          <w:rPr>
            <w:rFonts w:ascii="Helvetica" w:eastAsia="Times New Roman" w:hAnsi="Helvetica" w:cs="Helvetica"/>
            <w:b/>
            <w:bCs/>
            <w:color w:val="444444"/>
            <w:sz w:val="32"/>
            <w:szCs w:val="32"/>
            <w:shd w:val="clear" w:color="auto" w:fill="FFFFFF"/>
          </w:rPr>
          <w:t>-Arithmetic operators (+, -,*, /, %)</w:t>
        </w:r>
      </w:ins>
    </w:p>
    <w:p w:rsidR="007C1109" w:rsidRPr="007C1109" w:rsidRDefault="007C1109" w:rsidP="007C1109">
      <w:pPr>
        <w:spacing w:after="0" w:line="240" w:lineRule="auto"/>
        <w:rPr>
          <w:ins w:id="8" w:author="Unknown"/>
          <w:rFonts w:ascii="Times New Roman" w:eastAsia="Times New Roman" w:hAnsi="Times New Roman" w:cs="Times New Roman"/>
          <w:sz w:val="24"/>
          <w:szCs w:val="24"/>
        </w:rPr>
      </w:pPr>
      <w:ins w:id="9" w:author="Unknown"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Arithmetic operators are used to perform arithmetic operations on variables.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b/>
            <w:bCs/>
            <w:color w:val="444444"/>
            <w:sz w:val="27"/>
            <w:szCs w:val="27"/>
            <w:shd w:val="clear" w:color="auto" w:fill="FFFFFF"/>
          </w:rPr>
          <w:t> </w:t>
        </w:r>
      </w:ins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2"/>
        <w:gridCol w:w="3260"/>
      </w:tblGrid>
      <w:tr w:rsidR="007C1109" w:rsidRPr="007C1109" w:rsidTr="007C1109">
        <w:trPr>
          <w:trHeight w:val="356"/>
          <w:tblCellSpacing w:w="15" w:type="dxa"/>
        </w:trPr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Sign</w:t>
            </w:r>
          </w:p>
        </w:tc>
        <w:tc>
          <w:tcPr>
            <w:tcW w:w="3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Meaning</w:t>
            </w:r>
          </w:p>
        </w:tc>
      </w:tr>
      <w:tr w:rsidR="007C1109" w:rsidRPr="007C1109" w:rsidTr="007C1109">
        <w:trPr>
          <w:trHeight w:val="356"/>
          <w:tblCellSpacing w:w="15" w:type="dxa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+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Addition</w:t>
            </w:r>
          </w:p>
        </w:tc>
      </w:tr>
      <w:tr w:rsidR="007C1109" w:rsidRPr="007C1109" w:rsidTr="007C1109">
        <w:trPr>
          <w:trHeight w:val="356"/>
          <w:tblCellSpacing w:w="15" w:type="dxa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-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Subtraction</w:t>
            </w:r>
          </w:p>
        </w:tc>
      </w:tr>
      <w:tr w:rsidR="007C1109" w:rsidRPr="007C1109" w:rsidTr="007C1109">
        <w:trPr>
          <w:trHeight w:val="356"/>
          <w:tblCellSpacing w:w="15" w:type="dxa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*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Multiplication</w:t>
            </w:r>
          </w:p>
        </w:tc>
      </w:tr>
      <w:tr w:rsidR="007C1109" w:rsidRPr="007C1109" w:rsidTr="007C1109">
        <w:trPr>
          <w:trHeight w:val="356"/>
          <w:tblCellSpacing w:w="15" w:type="dxa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lastRenderedPageBreak/>
              <w:br/>
              <w:t>/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Division</w:t>
            </w:r>
          </w:p>
        </w:tc>
      </w:tr>
      <w:tr w:rsidR="007C1109" w:rsidRPr="007C1109" w:rsidTr="007C1109">
        <w:trPr>
          <w:trHeight w:val="356"/>
          <w:tblCellSpacing w:w="15" w:type="dxa"/>
        </w:trPr>
        <w:tc>
          <w:tcPr>
            <w:tcW w:w="31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%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Division of modulus</w:t>
            </w:r>
          </w:p>
        </w:tc>
      </w:tr>
    </w:tbl>
    <w:p w:rsidR="007C1109" w:rsidRPr="007C1109" w:rsidRDefault="007C1109" w:rsidP="007C1109">
      <w:pPr>
        <w:spacing w:after="0" w:line="540" w:lineRule="atLeast"/>
        <w:rPr>
          <w:ins w:id="10" w:author="Unknown"/>
          <w:rFonts w:ascii="Helvetica" w:eastAsia="Times New Roman" w:hAnsi="Helvetica" w:cs="Helvetica"/>
          <w:b/>
          <w:bCs/>
          <w:color w:val="444444"/>
          <w:sz w:val="27"/>
          <w:szCs w:val="27"/>
          <w:shd w:val="clear" w:color="auto" w:fill="FFFFFF"/>
        </w:rPr>
      </w:pPr>
      <w:ins w:id="11" w:author="Unknown"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Example: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int x;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int y;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int z;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int a;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int m;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x=10;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z=y+x;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a=z-(y=5);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m=a%y;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</w:t>
        </w:r>
      </w:ins>
    </w:p>
    <w:p w:rsidR="007C1109" w:rsidRPr="007C1109" w:rsidRDefault="007C1109" w:rsidP="007C1109">
      <w:pPr>
        <w:spacing w:before="150" w:after="150" w:line="600" w:lineRule="atLeast"/>
        <w:outlineLvl w:val="2"/>
        <w:rPr>
          <w:ins w:id="12" w:author="Unknown"/>
          <w:rFonts w:ascii="Helvetica" w:eastAsia="Times New Roman" w:hAnsi="Helvetica" w:cs="Helvetica"/>
          <w:b/>
          <w:bCs/>
          <w:color w:val="444444"/>
          <w:sz w:val="32"/>
          <w:szCs w:val="32"/>
          <w:shd w:val="clear" w:color="auto" w:fill="FFFFFF"/>
        </w:rPr>
      </w:pPr>
      <w:ins w:id="13" w:author="Unknown">
        <w:r w:rsidRPr="007C1109">
          <w:rPr>
            <w:rFonts w:ascii="Helvetica" w:eastAsia="Times New Roman" w:hAnsi="Helvetica" w:cs="Helvetica"/>
            <w:b/>
            <w:bCs/>
            <w:color w:val="444444"/>
            <w:sz w:val="32"/>
            <w:szCs w:val="32"/>
            <w:shd w:val="clear" w:color="auto" w:fill="FFFFFF"/>
          </w:rPr>
          <w:t>-Compound assignation operators (+=, -=, *=, /=, %=, &lt;&lt;=, &gt;&gt;=, &amp;=, |=, ^=)</w:t>
        </w:r>
      </w:ins>
    </w:p>
    <w:p w:rsidR="007C1109" w:rsidRPr="007C1109" w:rsidRDefault="007C1109" w:rsidP="007C1109">
      <w:pPr>
        <w:spacing w:after="0" w:line="240" w:lineRule="auto"/>
        <w:rPr>
          <w:ins w:id="14" w:author="Unknown"/>
          <w:rFonts w:ascii="Times New Roman" w:eastAsia="Times New Roman" w:hAnsi="Times New Roman" w:cs="Times New Roman"/>
          <w:sz w:val="24"/>
          <w:szCs w:val="24"/>
        </w:rPr>
      </w:pPr>
      <w:ins w:id="15" w:author="Unknown"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Compound assignation operators are used to perform operations (+, -, *, /,…) on variables with assignment operation.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br/>
          <w:t> </w:t>
        </w:r>
      </w:ins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3"/>
        <w:gridCol w:w="1317"/>
        <w:gridCol w:w="1243"/>
      </w:tblGrid>
      <w:tr w:rsidR="007C1109" w:rsidRPr="007C1109" w:rsidTr="007C1109">
        <w:trPr>
          <w:trHeight w:val="336"/>
          <w:tblCellSpacing w:w="15" w:type="dxa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Operator</w:t>
            </w:r>
          </w:p>
        </w:tc>
        <w:tc>
          <w:tcPr>
            <w:tcW w:w="12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Example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 xml:space="preserve">Equal </w:t>
            </w: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lastRenderedPageBreak/>
              <w:t>to</w:t>
            </w:r>
          </w:p>
        </w:tc>
      </w:tr>
      <w:tr w:rsidR="007C1109" w:rsidRPr="007C1109" w:rsidTr="007C1109">
        <w:trPr>
          <w:trHeight w:val="336"/>
          <w:tblCellSpacing w:w="15" w:type="dxa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lastRenderedPageBreak/>
              <w:br/>
              <w:t>+=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i+=1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i=i+1</w:t>
            </w:r>
          </w:p>
        </w:tc>
      </w:tr>
      <w:tr w:rsidR="007C1109" w:rsidRPr="007C1109" w:rsidTr="007C1109">
        <w:trPr>
          <w:trHeight w:val="336"/>
          <w:tblCellSpacing w:w="15" w:type="dxa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-=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i-=1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i=i-1</w:t>
            </w:r>
          </w:p>
        </w:tc>
      </w:tr>
      <w:tr w:rsidR="007C1109" w:rsidRPr="007C1109" w:rsidTr="007C1109">
        <w:trPr>
          <w:trHeight w:val="336"/>
          <w:tblCellSpacing w:w="15" w:type="dxa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*=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i*=2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i=i*2</w:t>
            </w:r>
          </w:p>
        </w:tc>
      </w:tr>
      <w:tr w:rsidR="007C1109" w:rsidRPr="007C1109" w:rsidTr="007C1109">
        <w:trPr>
          <w:trHeight w:val="336"/>
          <w:tblCellSpacing w:w="15" w:type="dxa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/=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i/=2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i=i/2</w:t>
            </w:r>
          </w:p>
        </w:tc>
      </w:tr>
      <w:tr w:rsidR="007C1109" w:rsidRPr="007C1109" w:rsidTr="007C1109">
        <w:trPr>
          <w:trHeight w:val="336"/>
          <w:tblCellSpacing w:w="15" w:type="dxa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%=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i%=2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i=i%2</w:t>
            </w:r>
          </w:p>
        </w:tc>
      </w:tr>
      <w:tr w:rsidR="007C1109" w:rsidRPr="007C1109" w:rsidTr="007C1109">
        <w:trPr>
          <w:trHeight w:val="336"/>
          <w:tblCellSpacing w:w="15" w:type="dxa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&lt;&lt;=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i&lt;&lt;=2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i=i&lt;&lt;2</w:t>
            </w:r>
          </w:p>
        </w:tc>
      </w:tr>
      <w:tr w:rsidR="007C1109" w:rsidRPr="007C1109" w:rsidTr="007C1109">
        <w:trPr>
          <w:trHeight w:val="336"/>
          <w:tblCellSpacing w:w="15" w:type="dxa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&gt;&gt;=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i&gt;&gt;=2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i=i&gt;&gt;2</w:t>
            </w:r>
          </w:p>
        </w:tc>
      </w:tr>
      <w:tr w:rsidR="007C1109" w:rsidRPr="007C1109" w:rsidTr="007C1109">
        <w:trPr>
          <w:trHeight w:val="349"/>
          <w:tblCellSpacing w:w="15" w:type="dxa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&amp;=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x&amp;=3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x=x&amp;3</w:t>
            </w:r>
          </w:p>
        </w:tc>
      </w:tr>
      <w:tr w:rsidR="007C1109" w:rsidRPr="007C1109" w:rsidTr="007C1109">
        <w:trPr>
          <w:trHeight w:val="336"/>
          <w:tblCellSpacing w:w="15" w:type="dxa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|=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x|=y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x=x|y</w:t>
            </w:r>
          </w:p>
        </w:tc>
      </w:tr>
      <w:tr w:rsidR="007C1109" w:rsidRPr="007C1109" w:rsidTr="007C1109">
        <w:trPr>
          <w:trHeight w:val="336"/>
          <w:tblCellSpacing w:w="15" w:type="dxa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^=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x^=y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x=x^y</w:t>
            </w:r>
          </w:p>
        </w:tc>
      </w:tr>
    </w:tbl>
    <w:p w:rsidR="007C1109" w:rsidRPr="007C1109" w:rsidRDefault="007C1109" w:rsidP="007C1109">
      <w:pPr>
        <w:spacing w:after="0" w:line="540" w:lineRule="atLeast"/>
        <w:rPr>
          <w:ins w:id="16" w:author="Unknown"/>
          <w:rFonts w:ascii="Helvetica" w:eastAsia="Times New Roman" w:hAnsi="Helvetica" w:cs="Helvetica"/>
          <w:b/>
          <w:bCs/>
          <w:color w:val="444444"/>
          <w:sz w:val="27"/>
          <w:szCs w:val="27"/>
          <w:shd w:val="clear" w:color="auto" w:fill="FFFFFF"/>
        </w:rPr>
      </w:pPr>
      <w:ins w:id="17" w:author="Unknown"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lastRenderedPageBreak/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</w:t>
        </w:r>
      </w:ins>
    </w:p>
    <w:p w:rsidR="007C1109" w:rsidRPr="007C1109" w:rsidRDefault="007C1109" w:rsidP="007C1109">
      <w:pPr>
        <w:spacing w:before="150" w:after="150" w:line="600" w:lineRule="atLeast"/>
        <w:outlineLvl w:val="2"/>
        <w:rPr>
          <w:ins w:id="18" w:author="Unknown"/>
          <w:rFonts w:ascii="Helvetica" w:eastAsia="Times New Roman" w:hAnsi="Helvetica" w:cs="Helvetica"/>
          <w:b/>
          <w:bCs/>
          <w:color w:val="444444"/>
          <w:sz w:val="32"/>
          <w:szCs w:val="32"/>
          <w:shd w:val="clear" w:color="auto" w:fill="FFFFFF"/>
        </w:rPr>
      </w:pPr>
      <w:ins w:id="19" w:author="Unknown">
        <w:r w:rsidRPr="007C1109">
          <w:rPr>
            <w:rFonts w:ascii="Helvetica" w:eastAsia="Times New Roman" w:hAnsi="Helvetica" w:cs="Helvetica"/>
            <w:b/>
            <w:bCs/>
            <w:color w:val="444444"/>
            <w:sz w:val="32"/>
            <w:szCs w:val="32"/>
            <w:shd w:val="clear" w:color="auto" w:fill="FFFFFF"/>
          </w:rPr>
          <w:t>-Comparison Operators (==, &gt;, &lt;, &gt;=, &lt;=,!=)</w:t>
        </w:r>
      </w:ins>
    </w:p>
    <w:p w:rsidR="007C1109" w:rsidRPr="007C1109" w:rsidRDefault="007C1109" w:rsidP="007C1109">
      <w:pPr>
        <w:shd w:val="clear" w:color="auto" w:fill="FFFFFF"/>
        <w:spacing w:before="100" w:beforeAutospacing="1" w:after="100" w:afterAutospacing="1" w:line="540" w:lineRule="atLeast"/>
        <w:rPr>
          <w:ins w:id="20" w:author="Unknown"/>
          <w:rFonts w:ascii="Helvetica" w:eastAsia="Times New Roman" w:hAnsi="Helvetica" w:cs="Helvetica"/>
          <w:color w:val="444444"/>
          <w:sz w:val="27"/>
          <w:szCs w:val="27"/>
        </w:rPr>
      </w:pPr>
      <w:ins w:id="21" w:author="Unknown"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t>Comparison operators are used to compare variables. They return a Boolean value (true or false).</w:t>
        </w:r>
      </w:ins>
    </w:p>
    <w:p w:rsidR="007C1109" w:rsidRPr="007C1109" w:rsidRDefault="007C1109" w:rsidP="007C1109">
      <w:pPr>
        <w:shd w:val="clear" w:color="auto" w:fill="FFFFFF"/>
        <w:spacing w:before="100" w:beforeAutospacing="1" w:after="100" w:afterAutospacing="1" w:line="540" w:lineRule="atLeast"/>
        <w:rPr>
          <w:ins w:id="22" w:author="Unknown"/>
          <w:rFonts w:ascii="Helvetica" w:eastAsia="Times New Roman" w:hAnsi="Helvetica" w:cs="Helvetica"/>
          <w:color w:val="444444"/>
          <w:sz w:val="27"/>
          <w:szCs w:val="27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7"/>
        <w:gridCol w:w="2030"/>
        <w:gridCol w:w="2725"/>
      </w:tblGrid>
      <w:tr w:rsidR="007C1109" w:rsidRPr="007C1109" w:rsidTr="007C1109">
        <w:trPr>
          <w:trHeight w:val="267"/>
          <w:tblCellSpacing w:w="15" w:type="dxa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Operator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Meaning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Example</w:t>
            </w:r>
          </w:p>
        </w:tc>
      </w:tr>
      <w:tr w:rsidR="007C1109" w:rsidRPr="007C1109" w:rsidTr="007C1109">
        <w:trPr>
          <w:trHeight w:val="279"/>
          <w:tblCellSpacing w:w="15" w:type="dxa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==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Equal to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(x==y)</w:t>
            </w:r>
          </w:p>
        </w:tc>
      </w:tr>
      <w:tr w:rsidR="007C1109" w:rsidRPr="007C1109" w:rsidTr="007C1109">
        <w:trPr>
          <w:trHeight w:val="267"/>
          <w:tblCellSpacing w:w="15" w:type="dxa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&gt;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Greater than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(x&gt;y)</w:t>
            </w:r>
          </w:p>
        </w:tc>
      </w:tr>
      <w:tr w:rsidR="007C1109" w:rsidRPr="007C1109" w:rsidTr="007C1109">
        <w:trPr>
          <w:trHeight w:val="279"/>
          <w:tblCellSpacing w:w="15" w:type="dxa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&lt;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Less than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(x&lt;y)</w:t>
            </w:r>
          </w:p>
        </w:tc>
      </w:tr>
      <w:tr w:rsidR="007C1109" w:rsidRPr="007C1109" w:rsidTr="007C1109">
        <w:trPr>
          <w:trHeight w:val="267"/>
          <w:tblCellSpacing w:w="15" w:type="dxa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&gt;=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Greater than or equal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(x&gt;=y)</w:t>
            </w:r>
          </w:p>
        </w:tc>
      </w:tr>
      <w:tr w:rsidR="007C1109" w:rsidRPr="007C1109" w:rsidTr="007C1109">
        <w:trPr>
          <w:trHeight w:val="279"/>
          <w:tblCellSpacing w:w="15" w:type="dxa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&lt;=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Less than or equal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(x&lt;=y)</w:t>
            </w:r>
          </w:p>
        </w:tc>
      </w:tr>
      <w:tr w:rsidR="007C1109" w:rsidRPr="007C1109" w:rsidTr="007C1109">
        <w:trPr>
          <w:trHeight w:val="279"/>
          <w:tblCellSpacing w:w="15" w:type="dxa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</w: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lastRenderedPageBreak/>
              <w:t>!=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lastRenderedPageBreak/>
              <w:br/>
            </w: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lastRenderedPageBreak/>
              <w:t>Not equal to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lastRenderedPageBreak/>
              <w:br/>
            </w: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lastRenderedPageBreak/>
              <w:t>(x!=10)&amp;&amp;(y!=10)</w:t>
            </w:r>
          </w:p>
        </w:tc>
      </w:tr>
    </w:tbl>
    <w:p w:rsidR="007C1109" w:rsidRPr="007C1109" w:rsidRDefault="007C1109" w:rsidP="007C1109">
      <w:pPr>
        <w:spacing w:after="0" w:line="240" w:lineRule="auto"/>
        <w:rPr>
          <w:ins w:id="23" w:author="Unknown"/>
          <w:rFonts w:ascii="Times New Roman" w:eastAsia="Times New Roman" w:hAnsi="Times New Roman" w:cs="Times New Roman"/>
          <w:sz w:val="24"/>
          <w:szCs w:val="24"/>
        </w:rPr>
      </w:pPr>
      <w:ins w:id="24" w:author="Unknown"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lastRenderedPageBreak/>
          <w:br/>
        </w:r>
      </w:ins>
    </w:p>
    <w:p w:rsidR="007C1109" w:rsidRPr="007C1109" w:rsidRDefault="007C1109" w:rsidP="007C1109">
      <w:pPr>
        <w:shd w:val="clear" w:color="auto" w:fill="FFFFFF"/>
        <w:spacing w:before="150" w:after="150" w:line="600" w:lineRule="atLeast"/>
        <w:outlineLvl w:val="2"/>
        <w:rPr>
          <w:ins w:id="25" w:author="Unknown"/>
          <w:rFonts w:ascii="Helvetica" w:eastAsia="Times New Roman" w:hAnsi="Helvetica" w:cs="Helvetica"/>
          <w:b/>
          <w:bCs/>
          <w:color w:val="444444"/>
          <w:sz w:val="32"/>
          <w:szCs w:val="32"/>
        </w:rPr>
      </w:pPr>
      <w:ins w:id="26" w:author="Unknown">
        <w:r w:rsidRPr="007C1109">
          <w:rPr>
            <w:rFonts w:ascii="Helvetica" w:eastAsia="Times New Roman" w:hAnsi="Helvetica" w:cs="Helvetica"/>
            <w:b/>
            <w:bCs/>
            <w:color w:val="444444"/>
            <w:sz w:val="32"/>
            <w:szCs w:val="32"/>
          </w:rPr>
          <w:t>-Increment and Decrement operators (++, --, ++, --)</w:t>
        </w:r>
      </w:ins>
    </w:p>
    <w:p w:rsidR="007C1109" w:rsidRPr="007C1109" w:rsidRDefault="007C1109" w:rsidP="007C1109">
      <w:pPr>
        <w:spacing w:after="0" w:line="240" w:lineRule="auto"/>
        <w:rPr>
          <w:ins w:id="27" w:author="Unknown"/>
          <w:rFonts w:ascii="Times New Roman" w:eastAsia="Times New Roman" w:hAnsi="Times New Roman" w:cs="Times New Roman"/>
          <w:sz w:val="24"/>
          <w:szCs w:val="24"/>
        </w:rPr>
      </w:pPr>
      <w:ins w:id="28" w:author="Unknown"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These operators are used to make increment or decrement on a variable.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</w:ins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7"/>
        <w:gridCol w:w="1317"/>
        <w:gridCol w:w="3546"/>
      </w:tblGrid>
      <w:tr w:rsidR="007C1109" w:rsidRPr="007C1109" w:rsidTr="007C1109">
        <w:trPr>
          <w:trHeight w:val="314"/>
          <w:tblCellSpacing w:w="15" w:type="dxa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Operator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Example</w:t>
            </w:r>
          </w:p>
        </w:tc>
        <w:tc>
          <w:tcPr>
            <w:tcW w:w="3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Equal to</w:t>
            </w:r>
          </w:p>
        </w:tc>
      </w:tr>
      <w:tr w:rsidR="007C1109" w:rsidRPr="007C1109" w:rsidTr="007C1109">
        <w:trPr>
          <w:trHeight w:val="326"/>
          <w:tblCellSpacing w:w="15" w:type="dxa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++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x=++i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i=i+1</w:t>
            </w:r>
            <w:r w:rsidRPr="007C110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 </w:t>
            </w: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x=i</w:t>
            </w:r>
          </w:p>
        </w:tc>
      </w:tr>
      <w:tr w:rsidR="007C1109" w:rsidRPr="007C1109" w:rsidTr="007C1109">
        <w:trPr>
          <w:trHeight w:val="326"/>
          <w:tblCellSpacing w:w="15" w:type="dxa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--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x=--i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i=i-1</w:t>
            </w:r>
            <w:r w:rsidRPr="007C110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 </w:t>
            </w: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x=i</w:t>
            </w:r>
          </w:p>
        </w:tc>
      </w:tr>
      <w:tr w:rsidR="007C1109" w:rsidRPr="007C1109" w:rsidTr="007C1109">
        <w:trPr>
          <w:trHeight w:val="326"/>
          <w:tblCellSpacing w:w="15" w:type="dxa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++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x=i++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x=i</w:t>
            </w:r>
            <w:r w:rsidRPr="007C110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 </w:t>
            </w: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i=i+1</w:t>
            </w:r>
          </w:p>
        </w:tc>
      </w:tr>
      <w:tr w:rsidR="007C1109" w:rsidRPr="007C1109" w:rsidTr="007C1109">
        <w:trPr>
          <w:trHeight w:val="326"/>
          <w:tblCellSpacing w:w="15" w:type="dxa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--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x=i--</w:t>
            </w:r>
          </w:p>
        </w:tc>
        <w:tc>
          <w:tcPr>
            <w:tcW w:w="3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x=i</w:t>
            </w:r>
            <w:r w:rsidRPr="007C1109"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  <w:t> </w:t>
            </w: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i=i-1</w:t>
            </w:r>
          </w:p>
        </w:tc>
      </w:tr>
    </w:tbl>
    <w:p w:rsidR="007C1109" w:rsidRPr="007C1109" w:rsidRDefault="007C1109" w:rsidP="007C1109">
      <w:pPr>
        <w:shd w:val="clear" w:color="auto" w:fill="FFFFFF"/>
        <w:spacing w:before="100" w:beforeAutospacing="1" w:after="100" w:afterAutospacing="1" w:line="540" w:lineRule="atLeast"/>
        <w:rPr>
          <w:ins w:id="29" w:author="Unknown"/>
          <w:rFonts w:ascii="Helvetica" w:eastAsia="Times New Roman" w:hAnsi="Helvetica" w:cs="Helvetica"/>
          <w:color w:val="444444"/>
          <w:sz w:val="27"/>
          <w:szCs w:val="27"/>
        </w:rPr>
      </w:pPr>
      <w:ins w:id="30" w:author="Unknown"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 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b/>
            <w:bCs/>
            <w:color w:val="444444"/>
            <w:sz w:val="27"/>
            <w:szCs w:val="27"/>
          </w:rPr>
          <w:lastRenderedPageBreak/>
          <w:t>-Logical Operators (&amp;&amp;, ||, !)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Logical operators are used to evaluate two expressions and return one result.</w:t>
        </w:r>
      </w:ins>
    </w:p>
    <w:p w:rsidR="007C1109" w:rsidRPr="007C1109" w:rsidRDefault="007C1109" w:rsidP="007C1109">
      <w:pPr>
        <w:shd w:val="clear" w:color="auto" w:fill="FFFFFF"/>
        <w:spacing w:before="100" w:beforeAutospacing="1" w:after="100" w:afterAutospacing="1" w:line="540" w:lineRule="atLeast"/>
        <w:rPr>
          <w:ins w:id="31" w:author="Unknown"/>
          <w:rFonts w:ascii="Helvetica" w:eastAsia="Times New Roman" w:hAnsi="Helvetica" w:cs="Helvetica"/>
          <w:color w:val="444444"/>
          <w:sz w:val="27"/>
          <w:szCs w:val="27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7"/>
        <w:gridCol w:w="1302"/>
        <w:gridCol w:w="3625"/>
      </w:tblGrid>
      <w:tr w:rsidR="007C1109" w:rsidRPr="007C1109" w:rsidTr="007C1109">
        <w:trPr>
          <w:trHeight w:val="328"/>
          <w:tblCellSpacing w:w="15" w:type="dxa"/>
        </w:trPr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Operator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Meaning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Example</w:t>
            </w:r>
          </w:p>
        </w:tc>
      </w:tr>
      <w:tr w:rsidR="007C1109" w:rsidRPr="007C1109" w:rsidTr="007C1109">
        <w:trPr>
          <w:trHeight w:val="328"/>
          <w:tblCellSpacing w:w="15" w:type="dxa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&amp;&amp;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And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(x&gt;y)&amp;&amp;(y&lt;z)</w:t>
            </w:r>
          </w:p>
        </w:tc>
      </w:tr>
      <w:tr w:rsidR="007C1109" w:rsidRPr="007C1109" w:rsidTr="007C1109">
        <w:trPr>
          <w:trHeight w:val="328"/>
          <w:tblCellSpacing w:w="15" w:type="dxa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||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Or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(x&gt;y)||(x&lt;3)</w:t>
            </w:r>
          </w:p>
        </w:tc>
      </w:tr>
      <w:tr w:rsidR="007C1109" w:rsidRPr="007C1109" w:rsidTr="007C1109">
        <w:trPr>
          <w:trHeight w:val="328"/>
          <w:tblCellSpacing w:w="15" w:type="dxa"/>
        </w:trPr>
        <w:tc>
          <w:tcPr>
            <w:tcW w:w="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!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Not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!(x==y)</w:t>
            </w:r>
          </w:p>
        </w:tc>
      </w:tr>
    </w:tbl>
    <w:p w:rsidR="007C1109" w:rsidRPr="007C1109" w:rsidRDefault="007C1109" w:rsidP="007C1109">
      <w:pPr>
        <w:spacing w:after="0" w:line="240" w:lineRule="auto"/>
        <w:rPr>
          <w:ins w:id="32" w:author="Unknown"/>
          <w:rFonts w:ascii="Times New Roman" w:eastAsia="Times New Roman" w:hAnsi="Times New Roman" w:cs="Times New Roman"/>
          <w:sz w:val="24"/>
          <w:szCs w:val="24"/>
        </w:rPr>
      </w:pPr>
      <w:ins w:id="33" w:author="Unknown"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b/>
            <w:bCs/>
            <w:color w:val="444444"/>
            <w:sz w:val="27"/>
            <w:szCs w:val="27"/>
            <w:shd w:val="clear" w:color="auto" w:fill="FFFFFF"/>
          </w:rPr>
          <w:t>-Bitwise operators (~, |, &amp;, &lt;&lt;, &gt;&gt;, ^)</w:t>
        </w:r>
        <w:r w:rsidRPr="007C1109">
          <w:rPr>
            <w:rFonts w:ascii="Helvetica" w:eastAsia="Times New Roman" w:hAnsi="Helvetica" w:cs="Helvetica"/>
            <w:color w:val="444444"/>
            <w:sz w:val="24"/>
            <w:szCs w:val="24"/>
          </w:rPr>
          <w:t> 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t>Bitwise operators are used to modify bits that represent the values that they store.</w:t>
        </w:r>
        <w:r w:rsidRPr="007C1109">
          <w:rPr>
            <w:rFonts w:ascii="Helvetica" w:eastAsia="Times New Roman" w:hAnsi="Helvetica" w:cs="Helvetica"/>
            <w:color w:val="444444"/>
            <w:sz w:val="27"/>
            <w:szCs w:val="27"/>
            <w:shd w:val="clear" w:color="auto" w:fill="FFFFFF"/>
          </w:rPr>
          <w:br/>
          <w:t> </w:t>
        </w:r>
      </w:ins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7"/>
        <w:gridCol w:w="2160"/>
        <w:gridCol w:w="2465"/>
      </w:tblGrid>
      <w:tr w:rsidR="007C1109" w:rsidRPr="007C1109" w:rsidTr="007C1109">
        <w:trPr>
          <w:trHeight w:val="251"/>
          <w:tblCellSpacing w:w="15" w:type="dxa"/>
        </w:trPr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Operator</w:t>
            </w:r>
          </w:p>
        </w:tc>
        <w:tc>
          <w:tcPr>
            <w:tcW w:w="2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Meaning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Example</w:t>
            </w:r>
          </w:p>
        </w:tc>
      </w:tr>
      <w:tr w:rsidR="007C1109" w:rsidRPr="007C1109" w:rsidTr="007C1109">
        <w:trPr>
          <w:trHeight w:val="261"/>
          <w:tblCellSpacing w:w="15" w:type="dxa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~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Reverse bits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x=~2 (result: x=-3)</w:t>
            </w:r>
          </w:p>
        </w:tc>
      </w:tr>
      <w:tr w:rsidR="007C1109" w:rsidRPr="007C1109" w:rsidTr="007C1109">
        <w:trPr>
          <w:trHeight w:val="251"/>
          <w:tblCellSpacing w:w="15" w:type="dxa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|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Or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y=2|3(result: y=3)</w:t>
            </w:r>
          </w:p>
        </w:tc>
      </w:tr>
      <w:tr w:rsidR="007C1109" w:rsidRPr="007C1109" w:rsidTr="007C1109">
        <w:trPr>
          <w:trHeight w:val="261"/>
          <w:tblCellSpacing w:w="15" w:type="dxa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lastRenderedPageBreak/>
              <w:br/>
              <w:t>&amp;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And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y=2&amp;3(result: y=2)</w:t>
            </w:r>
          </w:p>
        </w:tc>
      </w:tr>
      <w:tr w:rsidR="007C1109" w:rsidRPr="007C1109" w:rsidTr="007C1109">
        <w:trPr>
          <w:trHeight w:val="251"/>
          <w:tblCellSpacing w:w="15" w:type="dxa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&lt;&lt;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Shift bits to the left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y=5&lt;&lt;2 (result: y=20)</w:t>
            </w:r>
          </w:p>
        </w:tc>
      </w:tr>
      <w:tr w:rsidR="007C1109" w:rsidRPr="007C1109" w:rsidTr="007C1109">
        <w:trPr>
          <w:trHeight w:val="261"/>
          <w:tblCellSpacing w:w="15" w:type="dxa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&gt;&gt;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Shift bits to the right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y=5&gt;&gt;2(result: y=1)</w:t>
            </w:r>
          </w:p>
        </w:tc>
      </w:tr>
      <w:tr w:rsidR="007C1109" w:rsidRPr="007C1109" w:rsidTr="007C1109">
        <w:trPr>
          <w:trHeight w:val="261"/>
          <w:tblCellSpacing w:w="15" w:type="dxa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^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Excusive Or(XOR)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1109" w:rsidRPr="007C1109" w:rsidRDefault="007C1109" w:rsidP="007C1109">
            <w:pPr>
              <w:spacing w:after="0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7C1109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br/>
              <w:t>y=2^3(result: y=1)</w:t>
            </w:r>
          </w:p>
        </w:tc>
      </w:tr>
    </w:tbl>
    <w:p w:rsidR="00BE388E" w:rsidRDefault="00BE388E"/>
    <w:sectPr w:rsidR="00BE388E" w:rsidSect="00BE388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8DF" w:rsidRDefault="00BA78DF" w:rsidP="007C1109">
      <w:pPr>
        <w:spacing w:after="0" w:line="240" w:lineRule="auto"/>
      </w:pPr>
      <w:r>
        <w:separator/>
      </w:r>
    </w:p>
  </w:endnote>
  <w:endnote w:type="continuationSeparator" w:id="1">
    <w:p w:rsidR="00BA78DF" w:rsidRDefault="00BA78DF" w:rsidP="007C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8DF" w:rsidRDefault="00BA78DF" w:rsidP="007C1109">
      <w:pPr>
        <w:spacing w:after="0" w:line="240" w:lineRule="auto"/>
      </w:pPr>
      <w:r>
        <w:separator/>
      </w:r>
    </w:p>
  </w:footnote>
  <w:footnote w:type="continuationSeparator" w:id="1">
    <w:p w:rsidR="00BA78DF" w:rsidRDefault="00BA78DF" w:rsidP="007C1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109" w:rsidRPr="007C1109" w:rsidRDefault="007C1109">
    <w:pPr>
      <w:pStyle w:val="Header"/>
      <w:rPr>
        <w:b/>
        <w:sz w:val="44"/>
        <w:szCs w:val="44"/>
      </w:rPr>
    </w:pPr>
    <w:r>
      <w:rPr>
        <w:sz w:val="44"/>
        <w:szCs w:val="44"/>
      </w:rPr>
      <w:t xml:space="preserve">                      </w:t>
    </w:r>
    <w:r w:rsidRPr="007C1109">
      <w:rPr>
        <w:b/>
        <w:sz w:val="44"/>
        <w:szCs w:val="44"/>
      </w:rPr>
      <w:t>***Operators***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1109"/>
    <w:rsid w:val="007C1109"/>
    <w:rsid w:val="00BA78DF"/>
    <w:rsid w:val="00BE3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88E"/>
  </w:style>
  <w:style w:type="paragraph" w:styleId="Heading2">
    <w:name w:val="heading 2"/>
    <w:basedOn w:val="Normal"/>
    <w:link w:val="Heading2Char"/>
    <w:uiPriority w:val="9"/>
    <w:qFormat/>
    <w:rsid w:val="007C11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11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1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11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7C1109"/>
  </w:style>
  <w:style w:type="paragraph" w:styleId="NormalWeb">
    <w:name w:val="Normal (Web)"/>
    <w:basedOn w:val="Normal"/>
    <w:uiPriority w:val="99"/>
    <w:semiHidden/>
    <w:unhideWhenUsed/>
    <w:rsid w:val="007C1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C1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109"/>
  </w:style>
  <w:style w:type="paragraph" w:styleId="Footer">
    <w:name w:val="footer"/>
    <w:basedOn w:val="Normal"/>
    <w:link w:val="FooterChar"/>
    <w:uiPriority w:val="99"/>
    <w:semiHidden/>
    <w:unhideWhenUsed/>
    <w:rsid w:val="007C1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11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347</Words>
  <Characters>1983</Characters>
  <Application>Microsoft Office Word</Application>
  <DocSecurity>0</DocSecurity>
  <Lines>16</Lines>
  <Paragraphs>4</Paragraphs>
  <ScaleCrop>false</ScaleCrop>
  <Company>MJ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ZEESHAN</dc:creator>
  <cp:keywords/>
  <dc:description/>
  <cp:lastModifiedBy>MJ ZEESHAN</cp:lastModifiedBy>
  <cp:revision>1</cp:revision>
  <dcterms:created xsi:type="dcterms:W3CDTF">2016-01-25T14:00:00Z</dcterms:created>
  <dcterms:modified xsi:type="dcterms:W3CDTF">2016-01-25T14:02:00Z</dcterms:modified>
</cp:coreProperties>
</file>
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9B3" w:rsidRPr="00F059B3" w:rsidRDefault="00F059B3" w:rsidP="00F059B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9B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389.3pt;height:.75pt" o:hrpct="0" o:hrstd="t" o:hrnoshade="t" o:hr="t" fillcolor="#444" stroked="f"/>
        </w:pict>
      </w:r>
    </w:p>
    <w:p w:rsidR="00F059B3" w:rsidRPr="00F059B3" w:rsidRDefault="00F059B3" w:rsidP="00F059B3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444444"/>
          <w:sz w:val="38"/>
          <w:szCs w:val="38"/>
        </w:rPr>
      </w:pPr>
      <w:r w:rsidRPr="00F059B3">
        <w:rPr>
          <w:rFonts w:ascii="Helvetica" w:eastAsia="Times New Roman" w:hAnsi="Helvetica" w:cs="Helvetica"/>
          <w:color w:val="444444"/>
          <w:sz w:val="38"/>
          <w:szCs w:val="38"/>
        </w:rPr>
        <w:t>Your First Program with C++</w:t>
      </w:r>
    </w:p>
    <w:p w:rsidR="00F059B3" w:rsidRPr="00F059B3" w:rsidRDefault="00F059B3" w:rsidP="00F059B3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ins w:id="1" w:author="Unknown"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To create the first program, you will need to open text editor—Notepad and type the following C++ code:</w:t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#include&lt;iostream&gt;</w:t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using namespace std;</w:t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int main()</w:t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{</w:t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  cout &lt;&lt; "Hello World\n";</w:t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  return 0;</w:t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}</w:t>
        </w:r>
      </w:ins>
    </w:p>
    <w:p w:rsidR="00F059B3" w:rsidRPr="00F059B3" w:rsidRDefault="00F059B3" w:rsidP="00F059B3">
      <w:pPr>
        <w:shd w:val="clear" w:color="auto" w:fill="FFFFFF"/>
        <w:spacing w:before="100" w:beforeAutospacing="1" w:after="100" w:afterAutospacing="1" w:line="540" w:lineRule="atLeast"/>
        <w:rPr>
          <w:ins w:id="2" w:author="Unknown"/>
          <w:rFonts w:ascii="Helvetica" w:eastAsia="Times New Roman" w:hAnsi="Helvetica" w:cs="Helvetica"/>
          <w:color w:val="444444"/>
          <w:sz w:val="27"/>
          <w:szCs w:val="27"/>
        </w:rPr>
      </w:pPr>
      <w:ins w:id="3" w:author="Unknown"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t>In Dev-C++ editor, to develop the C++ program, you will follow the steps below.</w:t>
        </w:r>
      </w:ins>
    </w:p>
    <w:p w:rsidR="00F059B3" w:rsidRPr="00F059B3" w:rsidRDefault="00F059B3" w:rsidP="00F059B3">
      <w:pPr>
        <w:shd w:val="clear" w:color="auto" w:fill="FFFFFF"/>
        <w:spacing w:before="100" w:beforeAutospacing="1" w:after="100" w:afterAutospacing="1" w:line="540" w:lineRule="atLeast"/>
        <w:rPr>
          <w:ins w:id="4" w:author="Unknown"/>
          <w:rFonts w:ascii="Helvetica" w:eastAsia="Times New Roman" w:hAnsi="Helvetica" w:cs="Helvetica"/>
          <w:color w:val="444444"/>
          <w:sz w:val="27"/>
          <w:szCs w:val="27"/>
        </w:rPr>
      </w:pPr>
      <w:ins w:id="5" w:author="Unknown"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t>-Go to File menu, select New. Then select Project...</w:t>
        </w:r>
      </w:ins>
    </w:p>
    <w:p w:rsidR="00F059B3" w:rsidRPr="00F059B3" w:rsidRDefault="00F059B3" w:rsidP="00F059B3">
      <w:pPr>
        <w:shd w:val="clear" w:color="auto" w:fill="FFFFFF"/>
        <w:spacing w:before="100" w:beforeAutospacing="1" w:after="100" w:afterAutospacing="1" w:line="540" w:lineRule="atLeast"/>
        <w:rPr>
          <w:ins w:id="6" w:author="Unknown"/>
          <w:rFonts w:ascii="Helvetica" w:eastAsia="Times New Roman" w:hAnsi="Helvetica" w:cs="Helvetica"/>
          <w:color w:val="444444"/>
          <w:sz w:val="27"/>
          <w:szCs w:val="27"/>
        </w:rPr>
      </w:pPr>
      <w:ins w:id="7" w:author="Unknown"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t>-On the new project window, select Console Applicaiton and enter the name of the project in the Name text box. Then click OK to create the project.</w:t>
        </w:r>
      </w:ins>
    </w:p>
    <w:p w:rsidR="00F059B3" w:rsidRPr="00F059B3" w:rsidRDefault="00F059B3" w:rsidP="00F059B3">
      <w:pPr>
        <w:shd w:val="clear" w:color="auto" w:fill="FFFFFF"/>
        <w:spacing w:before="100" w:beforeAutospacing="1" w:after="100" w:afterAutospacing="1" w:line="540" w:lineRule="atLeast"/>
        <w:rPr>
          <w:ins w:id="8" w:author="Unknown"/>
          <w:rFonts w:ascii="Helvetica" w:eastAsia="Times New Roman" w:hAnsi="Helvetica" w:cs="Helvetica"/>
          <w:color w:val="444444"/>
          <w:sz w:val="27"/>
          <w:szCs w:val="27"/>
        </w:rPr>
      </w:pPr>
      <w:r>
        <w:rPr>
          <w:rFonts w:ascii="Helvetica" w:eastAsia="Times New Roman" w:hAnsi="Helvetica" w:cs="Helvetica"/>
          <w:noProof/>
          <w:color w:val="444444"/>
          <w:sz w:val="27"/>
          <w:szCs w:val="27"/>
        </w:rPr>
        <w:lastRenderedPageBreak/>
        <w:drawing>
          <wp:inline distT="0" distB="0" distL="0" distR="0">
            <wp:extent cx="3810000" cy="2228850"/>
            <wp:effectExtent l="19050" t="0" r="0" b="0"/>
            <wp:docPr id="2" name="Picture 2" descr="creating a new project in Dev-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ng a new project in Dev-C++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9" w:author="Unknown"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t> </w:t>
        </w:r>
      </w:ins>
    </w:p>
    <w:p w:rsidR="00F059B3" w:rsidRPr="00F059B3" w:rsidRDefault="00F059B3" w:rsidP="00F059B3">
      <w:pPr>
        <w:shd w:val="clear" w:color="auto" w:fill="FFFFFF"/>
        <w:spacing w:before="100" w:beforeAutospacing="1" w:after="100" w:afterAutospacing="1" w:line="540" w:lineRule="atLeast"/>
        <w:rPr>
          <w:ins w:id="10" w:author="Unknown"/>
          <w:rFonts w:ascii="Helvetica" w:eastAsia="Times New Roman" w:hAnsi="Helvetica" w:cs="Helvetica"/>
          <w:color w:val="444444"/>
          <w:sz w:val="27"/>
          <w:szCs w:val="27"/>
        </w:rPr>
      </w:pPr>
      <w:ins w:id="11" w:author="Unknown"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t>- It will prompt you to the save the project. Please save the project. Then you will get the code block as shown below.</w:t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#include &lt;iostream&gt;</w:t>
        </w:r>
      </w:ins>
    </w:p>
    <w:p w:rsidR="00F059B3" w:rsidRPr="00F059B3" w:rsidRDefault="00F059B3" w:rsidP="00F059B3">
      <w:pPr>
        <w:shd w:val="clear" w:color="auto" w:fill="FFFFFF"/>
        <w:spacing w:before="100" w:beforeAutospacing="1" w:after="100" w:afterAutospacing="1" w:line="540" w:lineRule="atLeast"/>
        <w:rPr>
          <w:ins w:id="12" w:author="Unknown"/>
          <w:rFonts w:ascii="Helvetica" w:eastAsia="Times New Roman" w:hAnsi="Helvetica" w:cs="Helvetica"/>
          <w:color w:val="444444"/>
          <w:sz w:val="27"/>
          <w:szCs w:val="27"/>
        </w:rPr>
      </w:pPr>
      <w:ins w:id="13" w:author="Unknown"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t>using namespace std;</w:t>
        </w:r>
      </w:ins>
    </w:p>
    <w:p w:rsidR="00F059B3" w:rsidRPr="00F059B3" w:rsidRDefault="00F059B3" w:rsidP="00F059B3">
      <w:pPr>
        <w:shd w:val="clear" w:color="auto" w:fill="FFFFFF"/>
        <w:spacing w:before="100" w:beforeAutospacing="1" w:after="100" w:afterAutospacing="1" w:line="540" w:lineRule="atLeast"/>
        <w:rPr>
          <w:ins w:id="14" w:author="Unknown"/>
          <w:rFonts w:ascii="Helvetica" w:eastAsia="Times New Roman" w:hAnsi="Helvetica" w:cs="Helvetica"/>
          <w:color w:val="444444"/>
          <w:sz w:val="27"/>
          <w:szCs w:val="27"/>
        </w:rPr>
      </w:pPr>
      <w:ins w:id="15" w:author="Unknown"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t>int main()</w:t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{</w:t>
        </w:r>
      </w:ins>
    </w:p>
    <w:p w:rsidR="00F059B3" w:rsidRPr="00F059B3" w:rsidRDefault="00F059B3" w:rsidP="00F059B3">
      <w:pPr>
        <w:shd w:val="clear" w:color="auto" w:fill="FFFFFF"/>
        <w:spacing w:before="100" w:beforeAutospacing="1" w:after="100" w:afterAutospacing="1" w:line="540" w:lineRule="atLeast"/>
        <w:rPr>
          <w:ins w:id="16" w:author="Unknown"/>
          <w:rFonts w:ascii="Helvetica" w:eastAsia="Times New Roman" w:hAnsi="Helvetica" w:cs="Helvetica"/>
          <w:color w:val="444444"/>
          <w:sz w:val="27"/>
          <w:szCs w:val="27"/>
        </w:rPr>
      </w:pPr>
      <w:ins w:id="17" w:author="Unknown"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   system("PAUSE");</w:t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   return EXIT_SUCCESS;</w:t>
        </w:r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}</w:t>
        </w:r>
      </w:ins>
    </w:p>
    <w:p w:rsidR="00F059B3" w:rsidRPr="00F059B3" w:rsidRDefault="00F059B3" w:rsidP="00F059B3">
      <w:pPr>
        <w:shd w:val="clear" w:color="auto" w:fill="FFFFFF"/>
        <w:spacing w:before="100" w:beforeAutospacing="1" w:after="100" w:afterAutospacing="1" w:line="540" w:lineRule="atLeast"/>
        <w:rPr>
          <w:ins w:id="18" w:author="Unknown"/>
          <w:rFonts w:ascii="Helvetica" w:eastAsia="Times New Roman" w:hAnsi="Helvetica" w:cs="Helvetica"/>
          <w:color w:val="444444"/>
          <w:sz w:val="27"/>
          <w:szCs w:val="27"/>
        </w:rPr>
      </w:pPr>
      <w:ins w:id="19" w:author="Unknown">
        <w:r w:rsidRPr="00F059B3">
          <w:rPr>
            <w:rFonts w:ascii="Helvetica" w:eastAsia="Times New Roman" w:hAnsi="Helvetica" w:cs="Helvetica"/>
            <w:color w:val="444444"/>
            <w:sz w:val="27"/>
            <w:szCs w:val="27"/>
          </w:rPr>
          <w:t>-You won't need to remove this existring code block. Simply you will write the line of code: cout &lt;&lt; "Hello World\n"; above the system("PAUSE"); statement.</w:t>
        </w:r>
      </w:ins>
    </w:p>
    <w:p w:rsidR="00D51B2C" w:rsidRDefault="00D51B2C"/>
    <w:sectPr w:rsidR="00D51B2C" w:rsidSect="00D51B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415" w:rsidRDefault="00DD5415" w:rsidP="00F059B3">
      <w:pPr>
        <w:spacing w:after="0" w:line="240" w:lineRule="auto"/>
      </w:pPr>
      <w:r>
        <w:separator/>
      </w:r>
    </w:p>
  </w:endnote>
  <w:endnote w:type="continuationSeparator" w:id="1">
    <w:p w:rsidR="00DD5415" w:rsidRDefault="00DD5415" w:rsidP="00F05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415" w:rsidRDefault="00DD5415" w:rsidP="00F059B3">
      <w:pPr>
        <w:spacing w:after="0" w:line="240" w:lineRule="auto"/>
      </w:pPr>
      <w:r>
        <w:separator/>
      </w:r>
    </w:p>
  </w:footnote>
  <w:footnote w:type="continuationSeparator" w:id="1">
    <w:p w:rsidR="00DD5415" w:rsidRDefault="00DD5415" w:rsidP="00F05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9B3" w:rsidRPr="00F059B3" w:rsidRDefault="00F059B3">
    <w:pPr>
      <w:pStyle w:val="Header"/>
      <w:rPr>
        <w:sz w:val="52"/>
        <w:szCs w:val="52"/>
      </w:rPr>
    </w:pPr>
    <w:r>
      <w:rPr>
        <w:sz w:val="52"/>
        <w:szCs w:val="52"/>
      </w:rPr>
      <w:t xml:space="preserve">         </w:t>
    </w:r>
    <w:r w:rsidRPr="00F059B3">
      <w:rPr>
        <w:sz w:val="52"/>
        <w:szCs w:val="52"/>
      </w:rPr>
      <w:t>*** C++ first program***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59B3"/>
    <w:rsid w:val="00D51B2C"/>
    <w:rsid w:val="00DD5415"/>
    <w:rsid w:val="00F05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B2C"/>
  </w:style>
  <w:style w:type="paragraph" w:styleId="Heading2">
    <w:name w:val="heading 2"/>
    <w:basedOn w:val="Normal"/>
    <w:link w:val="Heading2Char"/>
    <w:uiPriority w:val="9"/>
    <w:qFormat/>
    <w:rsid w:val="00F059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9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9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5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9B3"/>
  </w:style>
  <w:style w:type="paragraph" w:styleId="Footer">
    <w:name w:val="footer"/>
    <w:basedOn w:val="Normal"/>
    <w:link w:val="FooterChar"/>
    <w:uiPriority w:val="99"/>
    <w:semiHidden/>
    <w:unhideWhenUsed/>
    <w:rsid w:val="00F05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9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133</Words>
  <Characters>762</Characters>
  <Application>Microsoft Office Word</Application>
  <DocSecurity>0</DocSecurity>
  <Lines>6</Lines>
  <Paragraphs>1</Paragraphs>
  <ScaleCrop>false</ScaleCrop>
  <Company>MJ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ZEESHAN</dc:creator>
  <cp:keywords/>
  <dc:description/>
  <cp:lastModifiedBy>MJ ZEESHAN</cp:lastModifiedBy>
  <cp:revision>1</cp:revision>
  <dcterms:created xsi:type="dcterms:W3CDTF">2016-01-24T15:27:00Z</dcterms:created>
  <dcterms:modified xsi:type="dcterms:W3CDTF">2016-01-24T15:36:00Z</dcterms:modified>
</cp:coreProperties>
</file>
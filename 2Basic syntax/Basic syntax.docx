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C6C" w:rsidRPr="00D25C6C" w:rsidRDefault="00D25C6C" w:rsidP="00D25C6C">
      <w:pPr>
        <w:shd w:val="clear" w:color="auto" w:fill="FFFFFF"/>
        <w:spacing w:before="150" w:after="150" w:line="240" w:lineRule="auto"/>
        <w:outlineLvl w:val="1"/>
        <w:rPr>
          <w:rFonts w:ascii="Helvetica" w:eastAsia="Times New Roman" w:hAnsi="Helvetica" w:cs="Helvetica"/>
          <w:color w:val="444444"/>
          <w:sz w:val="38"/>
          <w:szCs w:val="38"/>
        </w:rPr>
      </w:pPr>
      <w:r w:rsidRPr="00D25C6C">
        <w:rPr>
          <w:rFonts w:ascii="Helvetica" w:eastAsia="Times New Roman" w:hAnsi="Helvetica" w:cs="Helvetica"/>
          <w:color w:val="444444"/>
          <w:sz w:val="38"/>
          <w:szCs w:val="38"/>
        </w:rPr>
        <w:t>C++ Basic Syntax</w:t>
      </w:r>
    </w:p>
    <w:p w:rsidR="00D25C6C" w:rsidRPr="00D25C6C" w:rsidRDefault="00D25C6C" w:rsidP="00D25C6C">
      <w:pPr>
        <w:shd w:val="clear" w:color="auto" w:fill="FFFFFF"/>
        <w:spacing w:before="100" w:beforeAutospacing="1" w:after="100" w:afterAutospacing="1" w:line="540" w:lineRule="atLeast"/>
        <w:rPr>
          <w:ins w:id="0" w:author="Unknown"/>
          <w:rFonts w:ascii="Helvetica" w:eastAsia="Times New Roman" w:hAnsi="Helvetica" w:cs="Helvetica"/>
          <w:color w:val="444444"/>
          <w:sz w:val="27"/>
          <w:szCs w:val="27"/>
        </w:rPr>
      </w:pPr>
      <w:ins w:id="1" w:author="Unknown">
        <w:r w:rsidRPr="00D25C6C">
          <w:rPr>
            <w:rFonts w:ascii="Helvetica" w:eastAsia="Times New Roman" w:hAnsi="Helvetica" w:cs="Helvetica"/>
            <w:color w:val="444444"/>
            <w:sz w:val="27"/>
            <w:szCs w:val="27"/>
          </w:rPr>
          <w:t>In the previous post, you learned to create simple Hello World program in C++ by using Notepad or Dev-C++ editor. This tutorial teaches you the basic syntax of C++ programming language that you should know since you are new to this computer programming language.</w:t>
        </w:r>
      </w:ins>
    </w:p>
    <w:p w:rsidR="00D25C6C" w:rsidRPr="00D25C6C" w:rsidRDefault="00D25C6C" w:rsidP="00D25C6C">
      <w:pPr>
        <w:shd w:val="clear" w:color="auto" w:fill="FFFFFF"/>
        <w:spacing w:before="100" w:beforeAutospacing="1" w:after="100" w:afterAutospacing="1" w:line="540" w:lineRule="atLeast"/>
        <w:rPr>
          <w:ins w:id="2" w:author="Unknown"/>
          <w:rFonts w:ascii="Helvetica" w:eastAsia="Times New Roman" w:hAnsi="Helvetica" w:cs="Helvetica"/>
          <w:color w:val="444444"/>
          <w:sz w:val="27"/>
          <w:szCs w:val="27"/>
        </w:rPr>
      </w:pPr>
      <w:ins w:id="3" w:author="Unknown">
        <w:r w:rsidRPr="00D25C6C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D25C6C">
          <w:rPr>
            <w:rFonts w:ascii="Helvetica" w:eastAsia="Times New Roman" w:hAnsi="Helvetica" w:cs="Helvetica"/>
            <w:b/>
            <w:bCs/>
            <w:color w:val="444444"/>
            <w:sz w:val="27"/>
          </w:rPr>
          <w:t>- #include&lt;iostream&gt;</w:t>
        </w:r>
        <w:r w:rsidRPr="00D25C6C">
          <w:rPr>
            <w:rFonts w:ascii="Helvetica" w:eastAsia="Times New Roman" w:hAnsi="Helvetica" w:cs="Helvetica"/>
            <w:color w:val="444444"/>
            <w:sz w:val="27"/>
          </w:rPr>
          <w:t> </w:t>
        </w:r>
        <w:r w:rsidRPr="00D25C6C">
          <w:rPr>
            <w:rFonts w:ascii="Helvetica" w:eastAsia="Times New Roman" w:hAnsi="Helvetica" w:cs="Helvetica"/>
            <w:color w:val="444444"/>
            <w:sz w:val="27"/>
            <w:szCs w:val="27"/>
          </w:rPr>
          <w:br/>
          <w:t>It is a statement written down to include</w:t>
        </w:r>
        <w:r w:rsidRPr="00D25C6C">
          <w:rPr>
            <w:rFonts w:ascii="Helvetica" w:eastAsia="Times New Roman" w:hAnsi="Helvetica" w:cs="Helvetica"/>
            <w:color w:val="444444"/>
            <w:sz w:val="27"/>
          </w:rPr>
          <w:t> </w:t>
        </w:r>
        <w:r w:rsidRPr="00D25C6C">
          <w:rPr>
            <w:rFonts w:ascii="Helvetica" w:eastAsia="Times New Roman" w:hAnsi="Helvetica" w:cs="Helvetica"/>
            <w:b/>
            <w:bCs/>
            <w:color w:val="444444"/>
            <w:sz w:val="27"/>
          </w:rPr>
          <w:t>iostream</w:t>
        </w:r>
        <w:r w:rsidRPr="00D25C6C">
          <w:rPr>
            <w:rFonts w:ascii="Helvetica" w:eastAsia="Times New Roman" w:hAnsi="Helvetica" w:cs="Helvetica"/>
            <w:color w:val="444444"/>
            <w:sz w:val="27"/>
          </w:rPr>
          <w:t> </w:t>
        </w:r>
        <w:r w:rsidRPr="00D25C6C">
          <w:rPr>
            <w:rFonts w:ascii="Helvetica" w:eastAsia="Times New Roman" w:hAnsi="Helvetica" w:cs="Helvetica"/>
            <w:color w:val="444444"/>
            <w:sz w:val="27"/>
            <w:szCs w:val="27"/>
          </w:rPr>
          <w:t>header file that will allow us to use the command to receive input from users and display text</w:t>
        </w:r>
        <w:r w:rsidRPr="00D25C6C">
          <w:rPr>
            <w:rFonts w:ascii="Helvetica" w:eastAsia="Times New Roman" w:hAnsi="Helvetica" w:cs="Helvetica"/>
            <w:color w:val="444444"/>
            <w:sz w:val="27"/>
          </w:rPr>
          <w:t> </w:t>
        </w:r>
        <w:r w:rsidRPr="00D25C6C">
          <w:rPr>
            <w:rFonts w:ascii="Helvetica" w:eastAsia="Times New Roman" w:hAnsi="Helvetica" w:cs="Helvetica"/>
            <w:color w:val="444444"/>
            <w:sz w:val="27"/>
            <w:szCs w:val="27"/>
          </w:rPr>
          <w:t>on the screen.</w:t>
        </w:r>
      </w:ins>
    </w:p>
    <w:p w:rsidR="00D25C6C" w:rsidRPr="00D25C6C" w:rsidRDefault="00D25C6C" w:rsidP="00D25C6C">
      <w:pPr>
        <w:shd w:val="clear" w:color="auto" w:fill="FFFFFF"/>
        <w:spacing w:before="100" w:beforeAutospacing="1" w:after="100" w:afterAutospacing="1" w:line="540" w:lineRule="atLeast"/>
        <w:rPr>
          <w:ins w:id="4" w:author="Unknown"/>
          <w:rFonts w:ascii="Helvetica" w:eastAsia="Times New Roman" w:hAnsi="Helvetica" w:cs="Helvetica"/>
          <w:color w:val="444444"/>
          <w:sz w:val="27"/>
          <w:szCs w:val="27"/>
        </w:rPr>
      </w:pPr>
      <w:ins w:id="5" w:author="Unknown">
        <w:r w:rsidRPr="00D25C6C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D25C6C">
          <w:rPr>
            <w:rFonts w:ascii="Helvetica" w:eastAsia="Times New Roman" w:hAnsi="Helvetica" w:cs="Helvetica"/>
            <w:b/>
            <w:bCs/>
            <w:color w:val="444444"/>
            <w:sz w:val="27"/>
          </w:rPr>
          <w:t>- using namespace std;</w:t>
        </w:r>
        <w:r w:rsidRPr="00D25C6C">
          <w:rPr>
            <w:rFonts w:ascii="Helvetica" w:eastAsia="Times New Roman" w:hAnsi="Helvetica" w:cs="Helvetica"/>
            <w:color w:val="444444"/>
            <w:sz w:val="27"/>
          </w:rPr>
          <w:t> </w:t>
        </w:r>
        <w:r w:rsidRPr="00D25C6C">
          <w:rPr>
            <w:rFonts w:ascii="Helvetica" w:eastAsia="Times New Roman" w:hAnsi="Helvetica" w:cs="Helvetica"/>
            <w:color w:val="444444"/>
            <w:sz w:val="27"/>
            <w:szCs w:val="27"/>
          </w:rPr>
          <w:br/>
          <w:t>The statement will import</w:t>
        </w:r>
        <w:r w:rsidRPr="00D25C6C">
          <w:rPr>
            <w:rFonts w:ascii="Helvetica" w:eastAsia="Times New Roman" w:hAnsi="Helvetica" w:cs="Helvetica"/>
            <w:color w:val="444444"/>
            <w:sz w:val="27"/>
          </w:rPr>
          <w:t> </w:t>
        </w:r>
        <w:r w:rsidRPr="00D25C6C">
          <w:rPr>
            <w:rFonts w:ascii="Helvetica" w:eastAsia="Times New Roman" w:hAnsi="Helvetica" w:cs="Helvetica"/>
            <w:b/>
            <w:bCs/>
            <w:color w:val="444444"/>
            <w:sz w:val="27"/>
            <w:szCs w:val="27"/>
          </w:rPr>
          <w:t>std</w:t>
        </w:r>
        <w:r w:rsidRPr="00D25C6C">
          <w:rPr>
            <w:rFonts w:ascii="Helvetica" w:eastAsia="Times New Roman" w:hAnsi="Helvetica" w:cs="Helvetica"/>
            <w:color w:val="444444"/>
            <w:sz w:val="27"/>
          </w:rPr>
          <w:t> </w:t>
        </w:r>
        <w:r w:rsidRPr="00D25C6C">
          <w:rPr>
            <w:rFonts w:ascii="Helvetica" w:eastAsia="Times New Roman" w:hAnsi="Helvetica" w:cs="Helvetica"/>
            <w:color w:val="444444"/>
            <w:sz w:val="27"/>
            <w:szCs w:val="27"/>
          </w:rPr>
          <w:t>namespace and allow us to use commands without having to type out their full names.</w:t>
        </w:r>
        <w:r w:rsidRPr="00D25C6C">
          <w:rPr>
            <w:rFonts w:ascii="Helvetica" w:eastAsia="Times New Roman" w:hAnsi="Helvetica" w:cs="Helvetica"/>
            <w:color w:val="444444"/>
            <w:sz w:val="27"/>
          </w:rPr>
          <w:t> </w:t>
        </w:r>
        <w:r w:rsidRPr="00D25C6C">
          <w:rPr>
            <w:rFonts w:ascii="Helvetica" w:eastAsia="Times New Roman" w:hAnsi="Helvetica" w:cs="Helvetica"/>
            <w:color w:val="444444"/>
            <w:sz w:val="27"/>
            <w:szCs w:val="27"/>
          </w:rPr>
          <w:t>A namespace defines names of variables or functions so that they do not conflict with other variables or functions that have the same names.</w:t>
        </w:r>
      </w:ins>
    </w:p>
    <w:p w:rsidR="00D25C6C" w:rsidRPr="00D25C6C" w:rsidRDefault="00D25C6C" w:rsidP="00D25C6C">
      <w:pPr>
        <w:shd w:val="clear" w:color="auto" w:fill="FFFFFF"/>
        <w:spacing w:before="100" w:beforeAutospacing="1" w:after="100" w:afterAutospacing="1" w:line="540" w:lineRule="atLeast"/>
        <w:rPr>
          <w:ins w:id="6" w:author="Unknown"/>
          <w:rFonts w:ascii="Helvetica" w:eastAsia="Times New Roman" w:hAnsi="Helvetica" w:cs="Helvetica"/>
          <w:color w:val="444444"/>
          <w:sz w:val="27"/>
          <w:szCs w:val="27"/>
        </w:rPr>
      </w:pPr>
      <w:ins w:id="7" w:author="Unknown">
        <w:r w:rsidRPr="00D25C6C">
          <w:rPr>
            <w:rFonts w:ascii="Helvetica" w:eastAsia="Times New Roman" w:hAnsi="Helvetica" w:cs="Helvetica"/>
            <w:color w:val="444444"/>
            <w:sz w:val="27"/>
            <w:szCs w:val="27"/>
          </w:rPr>
          <w:br/>
          <w:t>- C++ program</w:t>
        </w:r>
        <w:r w:rsidRPr="00D25C6C">
          <w:rPr>
            <w:rFonts w:ascii="Helvetica" w:eastAsia="Times New Roman" w:hAnsi="Helvetica" w:cs="Helvetica"/>
            <w:color w:val="444444"/>
            <w:sz w:val="27"/>
          </w:rPr>
          <w:t> </w:t>
        </w:r>
        <w:r w:rsidRPr="00D25C6C">
          <w:rPr>
            <w:rFonts w:ascii="Helvetica" w:eastAsia="Times New Roman" w:hAnsi="Helvetica" w:cs="Helvetica"/>
            <w:color w:val="444444"/>
            <w:sz w:val="27"/>
            <w:szCs w:val="27"/>
          </w:rPr>
          <w:t>will start from the main method:</w:t>
        </w:r>
        <w:r w:rsidRPr="00D25C6C">
          <w:rPr>
            <w:rFonts w:ascii="Helvetica" w:eastAsia="Times New Roman" w:hAnsi="Helvetica" w:cs="Helvetica"/>
            <w:color w:val="444444"/>
            <w:sz w:val="27"/>
          </w:rPr>
          <w:t> </w:t>
        </w:r>
        <w:r w:rsidRPr="00D25C6C">
          <w:rPr>
            <w:rFonts w:ascii="Helvetica" w:eastAsia="Times New Roman" w:hAnsi="Helvetica" w:cs="Helvetica"/>
            <w:color w:val="444444"/>
            <w:sz w:val="27"/>
            <w:szCs w:val="27"/>
          </w:rPr>
          <w:br/>
          <w:t>int main()</w:t>
        </w:r>
        <w:r w:rsidRPr="00D25C6C">
          <w:rPr>
            <w:rFonts w:ascii="Helvetica" w:eastAsia="Times New Roman" w:hAnsi="Helvetica" w:cs="Helvetica"/>
            <w:color w:val="444444"/>
            <w:sz w:val="27"/>
            <w:szCs w:val="27"/>
          </w:rPr>
          <w:br/>
          <w:t>{</w:t>
        </w:r>
        <w:r w:rsidRPr="00D25C6C">
          <w:rPr>
            <w:rFonts w:ascii="Helvetica" w:eastAsia="Times New Roman" w:hAnsi="Helvetica" w:cs="Helvetica"/>
            <w:color w:val="444444"/>
            <w:sz w:val="27"/>
          </w:rPr>
          <w:t> </w:t>
        </w:r>
        <w:r w:rsidRPr="00D25C6C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D25C6C">
          <w:rPr>
            <w:rFonts w:ascii="Helvetica" w:eastAsia="Times New Roman" w:hAnsi="Helvetica" w:cs="Helvetica"/>
            <w:color w:val="444444"/>
            <w:sz w:val="27"/>
            <w:szCs w:val="27"/>
          </w:rPr>
          <w:lastRenderedPageBreak/>
          <w:br/>
          <w:t>}</w:t>
        </w:r>
      </w:ins>
    </w:p>
    <w:p w:rsidR="00D25C6C" w:rsidRPr="00D25C6C" w:rsidRDefault="00D25C6C" w:rsidP="00D25C6C">
      <w:pPr>
        <w:shd w:val="clear" w:color="auto" w:fill="FFFFFF"/>
        <w:spacing w:before="100" w:beforeAutospacing="1" w:after="100" w:afterAutospacing="1" w:line="540" w:lineRule="atLeast"/>
        <w:rPr>
          <w:ins w:id="8" w:author="Unknown"/>
          <w:rFonts w:ascii="Helvetica" w:eastAsia="Times New Roman" w:hAnsi="Helvetica" w:cs="Helvetica"/>
          <w:color w:val="444444"/>
          <w:sz w:val="27"/>
          <w:szCs w:val="27"/>
        </w:rPr>
      </w:pPr>
      <w:ins w:id="9" w:author="Unknown">
        <w:r w:rsidRPr="00D25C6C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D25C6C">
          <w:rPr>
            <w:rFonts w:ascii="Helvetica" w:eastAsia="Times New Roman" w:hAnsi="Helvetica" w:cs="Helvetica"/>
            <w:b/>
            <w:bCs/>
            <w:color w:val="444444"/>
            <w:sz w:val="27"/>
          </w:rPr>
          <w:t>-return 0; </w:t>
        </w:r>
        <w:r w:rsidRPr="00D25C6C">
          <w:rPr>
            <w:rFonts w:ascii="Helvetica" w:eastAsia="Times New Roman" w:hAnsi="Helvetica" w:cs="Helvetica"/>
            <w:color w:val="444444"/>
            <w:sz w:val="27"/>
            <w:szCs w:val="27"/>
          </w:rPr>
          <w:br/>
          <w:t>This statement will tell the</w:t>
        </w:r>
        <w:r w:rsidRPr="00D25C6C">
          <w:rPr>
            <w:rFonts w:ascii="Helvetica" w:eastAsia="Times New Roman" w:hAnsi="Helvetica" w:cs="Helvetica"/>
            <w:color w:val="444444"/>
            <w:sz w:val="27"/>
          </w:rPr>
          <w:t> </w:t>
        </w:r>
        <w:r w:rsidRPr="00D25C6C">
          <w:rPr>
            <w:rFonts w:ascii="Helvetica" w:eastAsia="Times New Roman" w:hAnsi="Helvetica" w:cs="Helvetica"/>
            <w:b/>
            <w:bCs/>
            <w:color w:val="444444"/>
            <w:sz w:val="27"/>
          </w:rPr>
          <w:t>C++ compiler</w:t>
        </w:r>
        <w:r w:rsidRPr="00D25C6C">
          <w:rPr>
            <w:rFonts w:ascii="Helvetica" w:eastAsia="Times New Roman" w:hAnsi="Helvetica" w:cs="Helvetica"/>
            <w:color w:val="444444"/>
            <w:sz w:val="27"/>
          </w:rPr>
          <w:t> </w:t>
        </w:r>
        <w:r w:rsidRPr="00D25C6C">
          <w:rPr>
            <w:rFonts w:ascii="Helvetica" w:eastAsia="Times New Roman" w:hAnsi="Helvetica" w:cs="Helvetica"/>
            <w:color w:val="444444"/>
            <w:sz w:val="27"/>
            <w:szCs w:val="27"/>
          </w:rPr>
          <w:t>that your program ends here without any error.</w:t>
        </w:r>
        <w:r w:rsidRPr="00D25C6C">
          <w:rPr>
            <w:rFonts w:ascii="Helvetica" w:eastAsia="Times New Roman" w:hAnsi="Helvetica" w:cs="Helvetica"/>
            <w:color w:val="444444"/>
            <w:sz w:val="27"/>
          </w:rPr>
          <w:t> </w:t>
        </w:r>
        <w:r w:rsidRPr="00D25C6C">
          <w:rPr>
            <w:rFonts w:ascii="Helvetica" w:eastAsia="Times New Roman" w:hAnsi="Helvetica" w:cs="Helvetica"/>
            <w:color w:val="444444"/>
            <w:sz w:val="27"/>
            <w:szCs w:val="27"/>
          </w:rPr>
          <w:t>A value other than zero will be treated as abnormal termination by the operationg system.</w:t>
        </w:r>
      </w:ins>
    </w:p>
    <w:p w:rsidR="00D25C6C" w:rsidRPr="00D25C6C" w:rsidRDefault="00D25C6C" w:rsidP="00D25C6C">
      <w:pPr>
        <w:shd w:val="clear" w:color="auto" w:fill="FFFFFF"/>
        <w:spacing w:before="100" w:beforeAutospacing="1" w:after="100" w:afterAutospacing="1" w:line="540" w:lineRule="atLeast"/>
        <w:rPr>
          <w:ins w:id="10" w:author="Unknown"/>
          <w:rFonts w:ascii="Helvetica" w:eastAsia="Times New Roman" w:hAnsi="Helvetica" w:cs="Helvetica"/>
          <w:color w:val="444444"/>
          <w:sz w:val="27"/>
          <w:szCs w:val="27"/>
        </w:rPr>
      </w:pPr>
      <w:ins w:id="11" w:author="Unknown">
        <w:r w:rsidRPr="00D25C6C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D25C6C">
          <w:rPr>
            <w:rFonts w:ascii="Helvetica" w:eastAsia="Times New Roman" w:hAnsi="Helvetica" w:cs="Helvetica"/>
            <w:b/>
            <w:bCs/>
            <w:color w:val="444444"/>
            <w:sz w:val="27"/>
          </w:rPr>
          <w:t>-cout followed by &lt;&lt;</w:t>
        </w:r>
      </w:ins>
    </w:p>
    <w:p w:rsidR="00D25C6C" w:rsidRPr="00D25C6C" w:rsidRDefault="00D25C6C" w:rsidP="00D25C6C">
      <w:pPr>
        <w:shd w:val="clear" w:color="auto" w:fill="FFFFFF"/>
        <w:spacing w:before="100" w:beforeAutospacing="1" w:after="100" w:afterAutospacing="1" w:line="540" w:lineRule="atLeast"/>
        <w:rPr>
          <w:ins w:id="12" w:author="Unknown"/>
          <w:rFonts w:ascii="Helvetica" w:eastAsia="Times New Roman" w:hAnsi="Helvetica" w:cs="Helvetica"/>
          <w:color w:val="444444"/>
          <w:sz w:val="27"/>
          <w:szCs w:val="27"/>
        </w:rPr>
      </w:pPr>
      <w:ins w:id="13" w:author="Unknown">
        <w:r w:rsidRPr="00D25C6C">
          <w:rPr>
            <w:rFonts w:ascii="Helvetica" w:eastAsia="Times New Roman" w:hAnsi="Helvetica" w:cs="Helvetica"/>
            <w:color w:val="444444"/>
            <w:sz w:val="27"/>
            <w:szCs w:val="27"/>
          </w:rPr>
          <w:t> It is used to print text on the screen.</w:t>
        </w:r>
      </w:ins>
    </w:p>
    <w:p w:rsidR="00B26F24" w:rsidRDefault="00B26F24"/>
    <w:sectPr w:rsidR="00B26F24" w:rsidSect="00B26F2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6CCF" w:rsidRDefault="00906CCF" w:rsidP="00D25C6C">
      <w:pPr>
        <w:spacing w:after="0" w:line="240" w:lineRule="auto"/>
      </w:pPr>
      <w:r>
        <w:separator/>
      </w:r>
    </w:p>
  </w:endnote>
  <w:endnote w:type="continuationSeparator" w:id="1">
    <w:p w:rsidR="00906CCF" w:rsidRDefault="00906CCF" w:rsidP="00D25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6CCF" w:rsidRDefault="00906CCF" w:rsidP="00D25C6C">
      <w:pPr>
        <w:spacing w:after="0" w:line="240" w:lineRule="auto"/>
      </w:pPr>
      <w:r>
        <w:separator/>
      </w:r>
    </w:p>
  </w:footnote>
  <w:footnote w:type="continuationSeparator" w:id="1">
    <w:p w:rsidR="00906CCF" w:rsidRDefault="00906CCF" w:rsidP="00D25C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C6C" w:rsidRPr="00D25C6C" w:rsidRDefault="00D25C6C">
    <w:pPr>
      <w:pStyle w:val="Header"/>
      <w:rPr>
        <w:sz w:val="44"/>
        <w:szCs w:val="44"/>
      </w:rPr>
    </w:pPr>
    <w:r>
      <w:rPr>
        <w:sz w:val="44"/>
        <w:szCs w:val="44"/>
      </w:rPr>
      <w:t xml:space="preserve">                       </w:t>
    </w:r>
    <w:r w:rsidRPr="00D25C6C">
      <w:rPr>
        <w:sz w:val="44"/>
        <w:szCs w:val="44"/>
      </w:rPr>
      <w:t>***Basic syntax***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25C6C"/>
    <w:rsid w:val="00906CCF"/>
    <w:rsid w:val="00B26F24"/>
    <w:rsid w:val="00D25C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F24"/>
  </w:style>
  <w:style w:type="paragraph" w:styleId="Heading2">
    <w:name w:val="heading 2"/>
    <w:basedOn w:val="Normal"/>
    <w:link w:val="Heading2Char"/>
    <w:uiPriority w:val="9"/>
    <w:qFormat/>
    <w:rsid w:val="00D25C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5C6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25C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5C6C"/>
    <w:rPr>
      <w:b/>
      <w:bCs/>
    </w:rPr>
  </w:style>
  <w:style w:type="character" w:customStyle="1" w:styleId="apple-converted-space">
    <w:name w:val="apple-converted-space"/>
    <w:basedOn w:val="DefaultParagraphFont"/>
    <w:rsid w:val="00D25C6C"/>
  </w:style>
  <w:style w:type="paragraph" w:styleId="Header">
    <w:name w:val="header"/>
    <w:basedOn w:val="Normal"/>
    <w:link w:val="HeaderChar"/>
    <w:uiPriority w:val="99"/>
    <w:semiHidden/>
    <w:unhideWhenUsed/>
    <w:rsid w:val="00D25C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5C6C"/>
  </w:style>
  <w:style w:type="paragraph" w:styleId="Footer">
    <w:name w:val="footer"/>
    <w:basedOn w:val="Normal"/>
    <w:link w:val="FooterChar"/>
    <w:uiPriority w:val="99"/>
    <w:semiHidden/>
    <w:unhideWhenUsed/>
    <w:rsid w:val="00D25C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5C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95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159</Words>
  <Characters>907</Characters>
  <Application>Microsoft Office Word</Application>
  <DocSecurity>0</DocSecurity>
  <Lines>7</Lines>
  <Paragraphs>2</Paragraphs>
  <ScaleCrop>false</ScaleCrop>
  <Company>MJ</Company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ZEESHAN</dc:creator>
  <cp:keywords/>
  <dc:description/>
  <cp:lastModifiedBy>MJ ZEESHAN</cp:lastModifiedBy>
  <cp:revision>1</cp:revision>
  <dcterms:created xsi:type="dcterms:W3CDTF">2016-01-24T15:36:00Z</dcterms:created>
  <dcterms:modified xsi:type="dcterms:W3CDTF">2016-01-24T15:42:00Z</dcterms:modified>
</cp:coreProperties>
</file>